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ustomXmlInsRangeStart w:id="0" w:author="Weidenaar, Joni" w:date="2021-01-28T13:50:00Z"/>
    <w:sdt>
      <w:sdtPr>
        <w:id w:val="-312793316"/>
        <w:docPartObj>
          <w:docPartGallery w:val="Cover Pages"/>
          <w:docPartUnique/>
        </w:docPartObj>
      </w:sdtPr>
      <w:sdtEndPr>
        <w:rPr>
          <w:bCs/>
        </w:rPr>
      </w:sdtEndPr>
      <w:sdtContent>
        <w:customXmlInsRangeEnd w:id="0"/>
        <w:p w14:paraId="33EBF2BB" w14:textId="14D9FABE" w:rsidR="00AD62E4" w:rsidRDefault="00AD62E4">
          <w:pPr>
            <w:rPr>
              <w:ins w:id="1" w:author="Weidenaar, Joni" w:date="2021-01-28T13:50:00Z"/>
            </w:rPr>
          </w:pPr>
        </w:p>
        <w:p w14:paraId="5EBFDC07" w14:textId="32E1677A" w:rsidR="00AD62E4" w:rsidRDefault="00AD62E4">
          <w:pPr>
            <w:spacing w:before="0"/>
            <w:rPr>
              <w:ins w:id="2" w:author="Weidenaar, Joni" w:date="2021-01-28T13:50:00Z"/>
              <w:bCs/>
            </w:rPr>
          </w:pPr>
          <w:ins w:id="3" w:author="Weidenaar, Joni" w:date="2021-01-28T13:50:00Z">
            <w:r>
              <w:rPr>
                <w:noProof/>
              </w:rPr>
              <mc:AlternateContent>
                <mc:Choice Requires="wps">
                  <w:drawing>
                    <wp:anchor distT="0" distB="0" distL="182880" distR="182880" simplePos="0" relativeHeight="251662336" behindDoc="0" locked="0" layoutInCell="1" allowOverlap="1" wp14:anchorId="0B7EDFD5" wp14:editId="1D5DAC0C">
                      <wp:simplePos x="0" y="0"/>
                      <mc:AlternateContent>
                        <mc:Choice Requires="wp14">
                          <wp:positionH relativeFrom="margin">
                            <wp14:pctPosHOffset>7700</wp14:pctPosHOffset>
                          </wp:positionH>
                        </mc:Choice>
                        <mc:Fallback>
                          <wp:positionH relativeFrom="page">
                            <wp:posOffset>1160780</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7C31E" w14:textId="22BD761D" w:rsidR="00E24406" w:rsidRPr="00E24406" w:rsidDel="00E24406" w:rsidRDefault="00132EBF" w:rsidP="00E24406">
                                  <w:pPr>
                                    <w:pStyle w:val="NoSpacing"/>
                                    <w:spacing w:before="40" w:after="560" w:line="216" w:lineRule="auto"/>
                                    <w:rPr>
                                      <w:del w:id="4" w:author="Weidenaar, Joni" w:date="2021-01-28T13:59:00Z"/>
                                      <w:color w:val="A8D08D" w:themeColor="accent6" w:themeTint="99"/>
                                      <w:sz w:val="180"/>
                                      <w:szCs w:val="72"/>
                                      <w:rPrChange w:id="5" w:author="Weidenaar, Joni" w:date="2021-01-28T14:00:00Z">
                                        <w:rPr>
                                          <w:del w:id="6" w:author="Weidenaar, Joni" w:date="2021-01-28T13:59:00Z"/>
                                          <w:color w:val="5B9BD5" w:themeColor="accent1"/>
                                          <w:sz w:val="72"/>
                                          <w:szCs w:val="72"/>
                                        </w:rPr>
                                      </w:rPrChange>
                                    </w:rPr>
                                  </w:pPr>
                                  <w:customXmlDelRangeStart w:id="7" w:author="Weidenaar, Joni" w:date="2021-01-28T13:59:00Z"/>
                                  <w:sdt>
                                    <w:sdtPr>
                                      <w:rPr>
                                        <w:rFonts w:cstheme="minorHAnsi"/>
                                        <w:color w:val="77A684"/>
                                        <w:sz w:val="96"/>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customXmlDelRangeEnd w:id="7"/>
                                      <w:ins w:id="8" w:author="Weidenaar, Joni" w:date="2021-01-28T13:59:00Z">
                                        <w:r w:rsidR="00E24406" w:rsidRPr="00E24406">
                                          <w:rPr>
                                            <w:rFonts w:cstheme="minorHAnsi"/>
                                            <w:color w:val="77A684"/>
                                            <w:sz w:val="96"/>
                                            <w:szCs w:val="48"/>
                                            <w:rPrChange w:id="9" w:author="Weidenaar, Joni" w:date="2021-01-28T14:00:00Z">
                                              <w:rPr>
                                                <w:rFonts w:cstheme="minorHAnsi"/>
                                                <w:color w:val="77A684"/>
                                                <w:sz w:val="48"/>
                                                <w:szCs w:val="48"/>
                                              </w:rPr>
                                            </w:rPrChange>
                                          </w:rPr>
                                          <w:t>Slack Quick Start Guide</w:t>
                                        </w:r>
                                      </w:ins>
                                      <w:customXmlDelRangeStart w:id="10" w:author="Weidenaar, Joni" w:date="2021-01-28T13:59:00Z"/>
                                    </w:sdtContent>
                                  </w:sdt>
                                  <w:customXmlDelRangeEnd w:id="10"/>
                                </w:p>
                                <w:customXmlDelRangeStart w:id="11" w:author="Weidenaar, Joni" w:date="2021-01-28T13:59:00Z"/>
                                <w:sdt>
                                  <w:sdtPr>
                                    <w:rPr>
                                      <w:caps/>
                                      <w:color w:val="538135" w:themeColor="accent6" w:themeShade="BF"/>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customXmlDelRangeEnd w:id="11"/>
                                    <w:p w14:paraId="52352F23" w14:textId="40C138D6" w:rsidR="00E24406" w:rsidRDefault="00132EBF">
                                      <w:pPr>
                                        <w:pStyle w:val="NoSpacing"/>
                                        <w:spacing w:before="40" w:after="40"/>
                                        <w:rPr>
                                          <w:ins w:id="12" w:author="Weidenaar, Joni" w:date="2021-01-28T13:59:00Z"/>
                                          <w:caps/>
                                          <w:color w:val="538135" w:themeColor="accent6" w:themeShade="BF"/>
                                          <w:sz w:val="28"/>
                                          <w:szCs w:val="28"/>
                                          <w:rPrChange w:id="13" w:author="Weidenaar, Joni" w:date="2021-01-28T13:58:00Z">
                                            <w:rPr>
                                              <w:ins w:id="14" w:author="Weidenaar, Joni" w:date="2021-01-28T13:59:00Z"/>
                                            </w:rPr>
                                          </w:rPrChange>
                                        </w:rPr>
                                      </w:pPr>
                                    </w:p>
                                    <w:customXmlDelRangeStart w:id="15" w:author="Weidenaar, Joni" w:date="2021-01-28T13:59:00Z"/>
                                  </w:sdtContent>
                                </w:sdt>
                                <w:customXmlDelRangeEnd w:id="15"/>
                                <w:p w14:paraId="4FAE43BB" w14:textId="021C2E5E" w:rsidR="00E24406" w:rsidRPr="00E24406" w:rsidRDefault="00E24406">
                                  <w:pPr>
                                    <w:pStyle w:val="NoSpacing"/>
                                    <w:spacing w:before="40" w:after="40"/>
                                    <w:rPr>
                                      <w:rFonts w:cstheme="minorHAnsi"/>
                                      <w:color w:val="77A684"/>
                                      <w:sz w:val="32"/>
                                      <w:szCs w:val="48"/>
                                      <w:rPrChange w:id="16" w:author="Weidenaar, Joni" w:date="2021-01-28T14:00:00Z">
                                        <w:rPr>
                                          <w:caps/>
                                          <w:color w:val="1F3864" w:themeColor="accent5" w:themeShade="80"/>
                                          <w:sz w:val="28"/>
                                          <w:szCs w:val="28"/>
                                        </w:rPr>
                                      </w:rPrChange>
                                    </w:rPr>
                                  </w:pPr>
                                  <w:ins w:id="17" w:author="Weidenaar, Joni" w:date="2021-01-28T13:59:00Z">
                                    <w:r w:rsidRPr="00E24406">
                                      <w:rPr>
                                        <w:rFonts w:cstheme="minorHAnsi"/>
                                        <w:color w:val="77A684"/>
                                        <w:sz w:val="32"/>
                                        <w:szCs w:val="48"/>
                                        <w:rPrChange w:id="18" w:author="Weidenaar, Joni" w:date="2021-01-28T14:00:00Z">
                                          <w:rPr>
                                            <w:caps/>
                                            <w:color w:val="538135" w:themeColor="accent6" w:themeShade="BF"/>
                                            <w:sz w:val="28"/>
                                            <w:szCs w:val="28"/>
                                          </w:rPr>
                                        </w:rPrChange>
                                      </w:rPr>
                                      <w:t>Prepared for BCBS InterOpathon</w:t>
                                    </w:r>
                                  </w:ins>
                                </w:p>
                                <w:customXmlDelRangeStart w:id="19" w:author="Weidenaar, Joni" w:date="2021-01-28T13:58:00Z"/>
                                <w:sdt>
                                  <w:sdtPr>
                                    <w:rPr>
                                      <w:caps/>
                                      <w:color w:val="4472C4"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customXmlDelRangeEnd w:id="19"/>
                                    <w:p w14:paraId="5D5E385D" w14:textId="304F5A40" w:rsidR="00E24406" w:rsidRDefault="00132EBF">
                                      <w:pPr>
                                        <w:pStyle w:val="NoSpacing"/>
                                        <w:spacing w:before="80" w:after="40"/>
                                        <w:rPr>
                                          <w:caps/>
                                          <w:color w:val="4472C4" w:themeColor="accent5"/>
                                        </w:rPr>
                                      </w:pPr>
                                    </w:p>
                                    <w:customXmlDelRangeStart w:id="20" w:author="Weidenaar, Joni" w:date="2021-01-28T13:58:00Z"/>
                                  </w:sdtContent>
                                </w:sdt>
                                <w:customXmlDelRangeEnd w:id="2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7EDFD5"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CE7C31E" w14:textId="22BD761D" w:rsidR="00E24406" w:rsidRPr="00E24406" w:rsidDel="00E24406" w:rsidRDefault="00E24406" w:rsidP="00E24406">
                            <w:pPr>
                              <w:pStyle w:val="NoSpacing"/>
                              <w:spacing w:before="40" w:after="560" w:line="216" w:lineRule="auto"/>
                              <w:rPr>
                                <w:del w:id="21" w:author="Weidenaar, Joni" w:date="2021-01-28T13:59:00Z"/>
                                <w:color w:val="A8D08D" w:themeColor="accent6" w:themeTint="99"/>
                                <w:sz w:val="180"/>
                                <w:szCs w:val="72"/>
                                <w:rPrChange w:id="22" w:author="Weidenaar, Joni" w:date="2021-01-28T14:00:00Z">
                                  <w:rPr>
                                    <w:del w:id="23" w:author="Weidenaar, Joni" w:date="2021-01-28T13:59:00Z"/>
                                    <w:color w:val="5B9BD5" w:themeColor="accent1"/>
                                    <w:sz w:val="72"/>
                                    <w:szCs w:val="72"/>
                                  </w:rPr>
                                </w:rPrChange>
                              </w:rPr>
                            </w:pPr>
                            <w:customXmlDelRangeStart w:id="24" w:author="Weidenaar, Joni" w:date="2021-01-28T13:59:00Z"/>
                            <w:sdt>
                              <w:sdtPr>
                                <w:rPr>
                                  <w:rFonts w:cstheme="minorHAnsi"/>
                                  <w:color w:val="77A684"/>
                                  <w:sz w:val="96"/>
                                  <w:szCs w:val="48"/>
                                  <w:rPrChange w:id="25" w:author="Weidenaar, Joni" w:date="2021-01-28T14:00:00Z">
                                    <w:rPr>
                                      <w:color w:val="5B9BD5" w:themeColor="accent1"/>
                                      <w:sz w:val="72"/>
                                      <w:szCs w:val="72"/>
                                    </w:rPr>
                                  </w:rPrChang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customXmlDelRangeEnd w:id="24"/>
                                <w:ins w:id="26" w:author="Weidenaar, Joni" w:date="2021-01-28T13:59:00Z">
                                  <w:r w:rsidRPr="00E24406">
                                    <w:rPr>
                                      <w:rFonts w:cstheme="minorHAnsi"/>
                                      <w:color w:val="77A684"/>
                                      <w:sz w:val="96"/>
                                      <w:szCs w:val="48"/>
                                      <w:rPrChange w:id="27" w:author="Weidenaar, Joni" w:date="2021-01-28T14:00:00Z">
                                        <w:rPr>
                                          <w:rFonts w:cstheme="minorHAnsi"/>
                                          <w:color w:val="77A684"/>
                                          <w:sz w:val="48"/>
                                          <w:szCs w:val="48"/>
                                        </w:rPr>
                                      </w:rPrChange>
                                    </w:rPr>
                                    <w:t>Slack Quick Start Guide</w:t>
                                  </w:r>
                                </w:ins>
                                <w:customXmlDelRangeStart w:id="28" w:author="Weidenaar, Joni" w:date="2021-01-28T13:59:00Z"/>
                              </w:sdtContent>
                            </w:sdt>
                            <w:customXmlDelRangeEnd w:id="28"/>
                          </w:p>
                          <w:customXmlDelRangeStart w:id="29" w:author="Weidenaar, Joni" w:date="2021-01-28T13:59:00Z"/>
                          <w:sdt>
                            <w:sdtPr>
                              <w:rPr>
                                <w:caps/>
                                <w:color w:val="538135" w:themeColor="accent6" w:themeShade="BF"/>
                                <w:sz w:val="28"/>
                                <w:szCs w:val="28"/>
                                <w:rPrChange w:id="30" w:author="Weidenaar, Joni" w:date="2021-01-28T13:58:00Z">
                                  <w:rPr>
                                    <w:caps/>
                                    <w:color w:val="1F3864" w:themeColor="accent5" w:themeShade="80"/>
                                    <w:sz w:val="28"/>
                                    <w:szCs w:val="28"/>
                                  </w:rPr>
                                </w:rPrChang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customXmlDelRangeEnd w:id="29"/>
                              <w:p w14:paraId="52352F23" w14:textId="40C138D6" w:rsidR="00E24406" w:rsidRDefault="00E24406">
                                <w:pPr>
                                  <w:pStyle w:val="NoSpacing"/>
                                  <w:spacing w:before="40" w:after="40"/>
                                  <w:rPr>
                                    <w:ins w:id="31" w:author="Weidenaar, Joni" w:date="2021-01-28T13:59:00Z"/>
                                    <w:caps/>
                                    <w:color w:val="538135" w:themeColor="accent6" w:themeShade="BF"/>
                                    <w:sz w:val="28"/>
                                    <w:szCs w:val="28"/>
                                  </w:rPr>
                                </w:pPr>
                              </w:p>
                              <w:customXmlDelRangeStart w:id="32" w:author="Weidenaar, Joni" w:date="2021-01-28T13:59:00Z"/>
                            </w:sdtContent>
                          </w:sdt>
                          <w:customXmlDelRangeEnd w:id="32"/>
                          <w:p w14:paraId="4FAE43BB" w14:textId="021C2E5E" w:rsidR="00E24406" w:rsidRPr="00E24406" w:rsidRDefault="00E24406">
                            <w:pPr>
                              <w:pStyle w:val="NoSpacing"/>
                              <w:spacing w:before="40" w:after="40"/>
                              <w:rPr>
                                <w:rFonts w:cstheme="minorHAnsi"/>
                                <w:color w:val="77A684"/>
                                <w:sz w:val="32"/>
                                <w:szCs w:val="48"/>
                                <w:rPrChange w:id="33" w:author="Weidenaar, Joni" w:date="2021-01-28T14:00:00Z">
                                  <w:rPr>
                                    <w:caps/>
                                    <w:color w:val="1F3864" w:themeColor="accent5" w:themeShade="80"/>
                                    <w:sz w:val="28"/>
                                    <w:szCs w:val="28"/>
                                  </w:rPr>
                                </w:rPrChange>
                              </w:rPr>
                            </w:pPr>
                            <w:ins w:id="34" w:author="Weidenaar, Joni" w:date="2021-01-28T13:59:00Z">
                              <w:r w:rsidRPr="00E24406">
                                <w:rPr>
                                  <w:rFonts w:cstheme="minorHAnsi"/>
                                  <w:color w:val="77A684"/>
                                  <w:sz w:val="32"/>
                                  <w:szCs w:val="48"/>
                                  <w:rPrChange w:id="35" w:author="Weidenaar, Joni" w:date="2021-01-28T14:00:00Z">
                                    <w:rPr>
                                      <w:caps/>
                                      <w:color w:val="538135" w:themeColor="accent6" w:themeShade="BF"/>
                                      <w:sz w:val="28"/>
                                      <w:szCs w:val="28"/>
                                    </w:rPr>
                                  </w:rPrChange>
                                </w:rPr>
                                <w:t>Prepared for BCBS InterOpathon</w:t>
                              </w:r>
                            </w:ins>
                          </w:p>
                          <w:customXmlDelRangeStart w:id="36" w:author="Weidenaar, Joni" w:date="2021-01-28T13:58:00Z"/>
                          <w:sdt>
                            <w:sdtPr>
                              <w:rPr>
                                <w:caps/>
                                <w:color w:val="4472C4"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customXmlDelRangeEnd w:id="36"/>
                              <w:p w14:paraId="5D5E385D" w14:textId="304F5A40" w:rsidR="00E24406" w:rsidRDefault="00E24406">
                                <w:pPr>
                                  <w:pStyle w:val="NoSpacing"/>
                                  <w:spacing w:before="80" w:after="40"/>
                                  <w:rPr>
                                    <w:caps/>
                                    <w:color w:val="4472C4" w:themeColor="accent5"/>
                                  </w:rPr>
                                </w:pPr>
                              </w:p>
                              <w:customXmlDelRangeStart w:id="37" w:author="Weidenaar, Joni" w:date="2021-01-28T13:58:00Z"/>
                            </w:sdtContent>
                          </w:sdt>
                          <w:customXmlDelRangeEnd w:id="37"/>
                        </w:txbxContent>
                      </v:textbox>
                      <w10:wrap type="square" anchorx="margin" anchory="page"/>
                    </v:shape>
                  </w:pict>
                </mc:Fallback>
              </mc:AlternateContent>
            </w:r>
            <w:r>
              <w:rPr>
                <w:bCs/>
              </w:rPr>
              <w:br w:type="page"/>
            </w:r>
          </w:ins>
        </w:p>
        <w:customXmlInsRangeStart w:id="21" w:author="Weidenaar, Joni" w:date="2021-01-28T13:50:00Z"/>
      </w:sdtContent>
    </w:sdt>
    <w:customXmlInsRangeEnd w:id="21"/>
    <w:p w14:paraId="006A35CF" w14:textId="0F849C57" w:rsidR="00AD62E4" w:rsidRDefault="00AD62E4" w:rsidP="00187586">
      <w:pPr>
        <w:spacing w:before="0" w:after="160" w:line="259" w:lineRule="auto"/>
        <w:rPr>
          <w:ins w:id="22" w:author="Weidenaar, Joni" w:date="2021-01-28T13:52:00Z"/>
          <w:bCs/>
        </w:rPr>
      </w:pPr>
    </w:p>
    <w:customXmlInsRangeStart w:id="23" w:author="Weidenaar, Joni" w:date="2021-01-28T13:52:00Z"/>
    <w:sdt>
      <w:sdtPr>
        <w:rPr>
          <w:rFonts w:ascii="Cambria" w:eastAsiaTheme="minorHAnsi" w:hAnsi="Cambria" w:cstheme="minorBidi"/>
          <w:color w:val="auto"/>
          <w:sz w:val="24"/>
          <w:szCs w:val="24"/>
        </w:rPr>
        <w:id w:val="-2059010635"/>
        <w:docPartObj>
          <w:docPartGallery w:val="Table of Contents"/>
          <w:docPartUnique/>
        </w:docPartObj>
      </w:sdtPr>
      <w:sdtEndPr>
        <w:rPr>
          <w:b/>
          <w:bCs/>
          <w:noProof/>
        </w:rPr>
      </w:sdtEndPr>
      <w:sdtContent>
        <w:customXmlInsRangeEnd w:id="23"/>
        <w:p w14:paraId="3F784CED" w14:textId="57A07B31" w:rsidR="00AD62E4" w:rsidRPr="004B7ACA" w:rsidRDefault="00AD62E4">
          <w:pPr>
            <w:pStyle w:val="TOCHeading"/>
            <w:rPr>
              <w:ins w:id="24" w:author="Weidenaar, Joni" w:date="2021-01-28T13:52:00Z"/>
              <w:rFonts w:asciiTheme="minorHAnsi" w:eastAsiaTheme="minorHAnsi" w:hAnsiTheme="minorHAnsi" w:cstheme="minorHAnsi"/>
              <w:color w:val="77A684"/>
              <w:szCs w:val="48"/>
              <w:rPrChange w:id="25" w:author="Weidenaar, Joni" w:date="2021-01-28T14:36:00Z">
                <w:rPr>
                  <w:ins w:id="26" w:author="Weidenaar, Joni" w:date="2021-01-28T13:52:00Z"/>
                </w:rPr>
              </w:rPrChange>
            </w:rPr>
          </w:pPr>
          <w:ins w:id="27" w:author="Weidenaar, Joni" w:date="2021-01-28T13:52:00Z">
            <w:r w:rsidRPr="004B7ACA">
              <w:rPr>
                <w:rFonts w:asciiTheme="minorHAnsi" w:eastAsiaTheme="minorHAnsi" w:hAnsiTheme="minorHAnsi" w:cstheme="minorHAnsi"/>
                <w:color w:val="77A684"/>
                <w:szCs w:val="48"/>
                <w:rPrChange w:id="28" w:author="Weidenaar, Joni" w:date="2021-01-28T14:36:00Z">
                  <w:rPr/>
                </w:rPrChange>
              </w:rPr>
              <w:t>Table of Contents</w:t>
            </w:r>
          </w:ins>
        </w:p>
        <w:p w14:paraId="4D80F98C" w14:textId="20D13E89" w:rsidR="003016CC" w:rsidRDefault="00AD62E4">
          <w:pPr>
            <w:pStyle w:val="TOC1"/>
            <w:tabs>
              <w:tab w:val="right" w:leader="dot" w:pos="14390"/>
            </w:tabs>
            <w:rPr>
              <w:ins w:id="29" w:author="Weidenaar, Joni" w:date="2021-01-28T14:33:00Z"/>
              <w:rFonts w:asciiTheme="minorHAnsi" w:eastAsiaTheme="minorEastAsia" w:hAnsiTheme="minorHAnsi"/>
              <w:noProof/>
              <w:sz w:val="22"/>
              <w:szCs w:val="22"/>
            </w:rPr>
          </w:pPr>
          <w:ins w:id="30" w:author="Weidenaar, Joni" w:date="2021-01-28T13:52:00Z">
            <w:r>
              <w:fldChar w:fldCharType="begin"/>
            </w:r>
            <w:r>
              <w:instrText xml:space="preserve"> TOC \o "1-3" \h \z \u </w:instrText>
            </w:r>
            <w:r>
              <w:fldChar w:fldCharType="separate"/>
            </w:r>
          </w:ins>
          <w:ins w:id="31" w:author="Weidenaar, Joni" w:date="2021-01-28T14:33:00Z">
            <w:r w:rsidR="003016CC" w:rsidRPr="00805E47">
              <w:rPr>
                <w:rStyle w:val="Hyperlink"/>
                <w:noProof/>
              </w:rPr>
              <w:fldChar w:fldCharType="begin"/>
            </w:r>
            <w:r w:rsidR="003016CC" w:rsidRPr="00805E47">
              <w:rPr>
                <w:rStyle w:val="Hyperlink"/>
                <w:noProof/>
              </w:rPr>
              <w:instrText xml:space="preserve"> </w:instrText>
            </w:r>
            <w:r w:rsidR="003016CC">
              <w:rPr>
                <w:noProof/>
              </w:rPr>
              <w:instrText>HYPERLINK \l "_Toc62736814"</w:instrText>
            </w:r>
            <w:r w:rsidR="003016CC" w:rsidRPr="00805E47">
              <w:rPr>
                <w:rStyle w:val="Hyperlink"/>
                <w:noProof/>
              </w:rPr>
              <w:instrText xml:space="preserve"> </w:instrText>
            </w:r>
            <w:r w:rsidR="003016CC" w:rsidRPr="00805E47">
              <w:rPr>
                <w:rStyle w:val="Hyperlink"/>
                <w:noProof/>
              </w:rPr>
              <w:fldChar w:fldCharType="separate"/>
            </w:r>
            <w:r w:rsidR="003016CC" w:rsidRPr="00805E47">
              <w:rPr>
                <w:rStyle w:val="Hyperlink"/>
                <w:noProof/>
              </w:rPr>
              <w:t>About This Document</w:t>
            </w:r>
            <w:r w:rsidR="003016CC">
              <w:rPr>
                <w:noProof/>
                <w:webHidden/>
              </w:rPr>
              <w:tab/>
            </w:r>
            <w:r w:rsidR="003016CC">
              <w:rPr>
                <w:noProof/>
                <w:webHidden/>
              </w:rPr>
              <w:fldChar w:fldCharType="begin"/>
            </w:r>
            <w:r w:rsidR="003016CC">
              <w:rPr>
                <w:noProof/>
                <w:webHidden/>
              </w:rPr>
              <w:instrText xml:space="preserve"> PAGEREF _Toc62736814 \h </w:instrText>
            </w:r>
          </w:ins>
          <w:r w:rsidR="003016CC">
            <w:rPr>
              <w:noProof/>
              <w:webHidden/>
            </w:rPr>
          </w:r>
          <w:r w:rsidR="003016CC">
            <w:rPr>
              <w:noProof/>
              <w:webHidden/>
            </w:rPr>
            <w:fldChar w:fldCharType="separate"/>
          </w:r>
          <w:ins w:id="32" w:author="Weidenaar, Joni" w:date="2021-01-28T14:33:00Z">
            <w:r w:rsidR="003016CC">
              <w:rPr>
                <w:noProof/>
                <w:webHidden/>
              </w:rPr>
              <w:t>1</w:t>
            </w:r>
            <w:r w:rsidR="003016CC">
              <w:rPr>
                <w:noProof/>
                <w:webHidden/>
              </w:rPr>
              <w:fldChar w:fldCharType="end"/>
            </w:r>
            <w:r w:rsidR="003016CC" w:rsidRPr="00805E47">
              <w:rPr>
                <w:rStyle w:val="Hyperlink"/>
                <w:noProof/>
              </w:rPr>
              <w:fldChar w:fldCharType="end"/>
            </w:r>
          </w:ins>
        </w:p>
        <w:p w14:paraId="67F24F51" w14:textId="63493668" w:rsidR="003016CC" w:rsidRDefault="003016CC">
          <w:pPr>
            <w:pStyle w:val="TOC1"/>
            <w:tabs>
              <w:tab w:val="right" w:leader="dot" w:pos="14390"/>
            </w:tabs>
            <w:rPr>
              <w:ins w:id="33" w:author="Weidenaar, Joni" w:date="2021-01-28T14:33:00Z"/>
              <w:rFonts w:asciiTheme="minorHAnsi" w:eastAsiaTheme="minorEastAsia" w:hAnsiTheme="minorHAnsi"/>
              <w:noProof/>
              <w:sz w:val="22"/>
              <w:szCs w:val="22"/>
            </w:rPr>
          </w:pPr>
          <w:ins w:id="34" w:author="Weidenaar, Joni" w:date="2021-01-28T14:33:00Z">
            <w:r w:rsidRPr="00805E47">
              <w:rPr>
                <w:rStyle w:val="Hyperlink"/>
                <w:noProof/>
              </w:rPr>
              <w:fldChar w:fldCharType="begin"/>
            </w:r>
            <w:r w:rsidRPr="00805E47">
              <w:rPr>
                <w:rStyle w:val="Hyperlink"/>
                <w:noProof/>
              </w:rPr>
              <w:instrText xml:space="preserve"> </w:instrText>
            </w:r>
            <w:r>
              <w:rPr>
                <w:noProof/>
              </w:rPr>
              <w:instrText>HYPERLINK \l "_Toc62736815"</w:instrText>
            </w:r>
            <w:r w:rsidRPr="00805E47">
              <w:rPr>
                <w:rStyle w:val="Hyperlink"/>
                <w:noProof/>
              </w:rPr>
              <w:instrText xml:space="preserve"> </w:instrText>
            </w:r>
            <w:r w:rsidRPr="00805E47">
              <w:rPr>
                <w:rStyle w:val="Hyperlink"/>
                <w:noProof/>
              </w:rPr>
              <w:fldChar w:fldCharType="separate"/>
            </w:r>
            <w:r w:rsidRPr="00805E47">
              <w:rPr>
                <w:rStyle w:val="Hyperlink"/>
                <w:noProof/>
              </w:rPr>
              <w:t>Links to Helpful Videos &amp; Webpages</w:t>
            </w:r>
            <w:r>
              <w:rPr>
                <w:noProof/>
                <w:webHidden/>
              </w:rPr>
              <w:tab/>
            </w:r>
            <w:r>
              <w:rPr>
                <w:noProof/>
                <w:webHidden/>
              </w:rPr>
              <w:fldChar w:fldCharType="begin"/>
            </w:r>
            <w:r>
              <w:rPr>
                <w:noProof/>
                <w:webHidden/>
              </w:rPr>
              <w:instrText xml:space="preserve"> PAGEREF _Toc62736815 \h </w:instrText>
            </w:r>
          </w:ins>
          <w:r>
            <w:rPr>
              <w:noProof/>
              <w:webHidden/>
            </w:rPr>
          </w:r>
          <w:r>
            <w:rPr>
              <w:noProof/>
              <w:webHidden/>
            </w:rPr>
            <w:fldChar w:fldCharType="separate"/>
          </w:r>
          <w:ins w:id="35" w:author="Weidenaar, Joni" w:date="2021-01-28T14:33:00Z">
            <w:r>
              <w:rPr>
                <w:noProof/>
                <w:webHidden/>
              </w:rPr>
              <w:t>1</w:t>
            </w:r>
            <w:r>
              <w:rPr>
                <w:noProof/>
                <w:webHidden/>
              </w:rPr>
              <w:fldChar w:fldCharType="end"/>
            </w:r>
            <w:r w:rsidRPr="00805E47">
              <w:rPr>
                <w:rStyle w:val="Hyperlink"/>
                <w:noProof/>
              </w:rPr>
              <w:fldChar w:fldCharType="end"/>
            </w:r>
          </w:ins>
        </w:p>
        <w:p w14:paraId="55D9C000" w14:textId="7B4EA01B" w:rsidR="003016CC" w:rsidRDefault="003016CC">
          <w:pPr>
            <w:pStyle w:val="TOC1"/>
            <w:tabs>
              <w:tab w:val="right" w:leader="dot" w:pos="14390"/>
            </w:tabs>
            <w:rPr>
              <w:ins w:id="36" w:author="Weidenaar, Joni" w:date="2021-01-28T14:33:00Z"/>
              <w:rFonts w:asciiTheme="minorHAnsi" w:eastAsiaTheme="minorEastAsia" w:hAnsiTheme="minorHAnsi"/>
              <w:noProof/>
              <w:sz w:val="22"/>
              <w:szCs w:val="22"/>
            </w:rPr>
          </w:pPr>
          <w:ins w:id="37" w:author="Weidenaar, Joni" w:date="2021-01-28T14:33:00Z">
            <w:r w:rsidRPr="00805E47">
              <w:rPr>
                <w:rStyle w:val="Hyperlink"/>
                <w:noProof/>
              </w:rPr>
              <w:fldChar w:fldCharType="begin"/>
            </w:r>
            <w:r w:rsidRPr="00805E47">
              <w:rPr>
                <w:rStyle w:val="Hyperlink"/>
                <w:noProof/>
              </w:rPr>
              <w:instrText xml:space="preserve"> </w:instrText>
            </w:r>
            <w:r>
              <w:rPr>
                <w:noProof/>
              </w:rPr>
              <w:instrText>HYPERLINK \l "_Toc62736816"</w:instrText>
            </w:r>
            <w:r w:rsidRPr="00805E47">
              <w:rPr>
                <w:rStyle w:val="Hyperlink"/>
                <w:noProof/>
              </w:rPr>
              <w:instrText xml:space="preserve"> </w:instrText>
            </w:r>
            <w:r w:rsidRPr="00805E47">
              <w:rPr>
                <w:rStyle w:val="Hyperlink"/>
                <w:noProof/>
              </w:rPr>
              <w:fldChar w:fldCharType="separate"/>
            </w:r>
            <w:r w:rsidRPr="00805E47">
              <w:rPr>
                <w:rStyle w:val="Hyperlink"/>
                <w:noProof/>
              </w:rPr>
              <w:t>About Slack</w:t>
            </w:r>
            <w:r>
              <w:rPr>
                <w:noProof/>
                <w:webHidden/>
              </w:rPr>
              <w:tab/>
            </w:r>
            <w:r>
              <w:rPr>
                <w:noProof/>
                <w:webHidden/>
              </w:rPr>
              <w:fldChar w:fldCharType="begin"/>
            </w:r>
            <w:r>
              <w:rPr>
                <w:noProof/>
                <w:webHidden/>
              </w:rPr>
              <w:instrText xml:space="preserve"> PAGEREF _Toc62736816 \h </w:instrText>
            </w:r>
          </w:ins>
          <w:r>
            <w:rPr>
              <w:noProof/>
              <w:webHidden/>
            </w:rPr>
          </w:r>
          <w:r>
            <w:rPr>
              <w:noProof/>
              <w:webHidden/>
            </w:rPr>
            <w:fldChar w:fldCharType="separate"/>
          </w:r>
          <w:ins w:id="38" w:author="Weidenaar, Joni" w:date="2021-01-28T14:33:00Z">
            <w:r>
              <w:rPr>
                <w:noProof/>
                <w:webHidden/>
              </w:rPr>
              <w:t>1</w:t>
            </w:r>
            <w:r>
              <w:rPr>
                <w:noProof/>
                <w:webHidden/>
              </w:rPr>
              <w:fldChar w:fldCharType="end"/>
            </w:r>
            <w:r w:rsidRPr="00805E47">
              <w:rPr>
                <w:rStyle w:val="Hyperlink"/>
                <w:noProof/>
              </w:rPr>
              <w:fldChar w:fldCharType="end"/>
            </w:r>
          </w:ins>
        </w:p>
        <w:p w14:paraId="1DA79738" w14:textId="08DD248F" w:rsidR="003016CC" w:rsidRDefault="003016CC">
          <w:pPr>
            <w:pStyle w:val="TOC2"/>
            <w:tabs>
              <w:tab w:val="right" w:leader="dot" w:pos="14390"/>
            </w:tabs>
            <w:rPr>
              <w:ins w:id="39" w:author="Weidenaar, Joni" w:date="2021-01-28T14:33:00Z"/>
              <w:rFonts w:asciiTheme="minorHAnsi" w:eastAsiaTheme="minorEastAsia" w:hAnsiTheme="minorHAnsi"/>
              <w:noProof/>
              <w:sz w:val="22"/>
              <w:szCs w:val="22"/>
            </w:rPr>
          </w:pPr>
          <w:ins w:id="40" w:author="Weidenaar, Joni" w:date="2021-01-28T14:33:00Z">
            <w:r w:rsidRPr="00805E47">
              <w:rPr>
                <w:rStyle w:val="Hyperlink"/>
                <w:noProof/>
              </w:rPr>
              <w:fldChar w:fldCharType="begin"/>
            </w:r>
            <w:r w:rsidRPr="00805E47">
              <w:rPr>
                <w:rStyle w:val="Hyperlink"/>
                <w:noProof/>
              </w:rPr>
              <w:instrText xml:space="preserve"> </w:instrText>
            </w:r>
            <w:r>
              <w:rPr>
                <w:noProof/>
              </w:rPr>
              <w:instrText>HYPERLINK \l "_Toc62736817"</w:instrText>
            </w:r>
            <w:r w:rsidRPr="00805E47">
              <w:rPr>
                <w:rStyle w:val="Hyperlink"/>
                <w:noProof/>
              </w:rPr>
              <w:instrText xml:space="preserve"> </w:instrText>
            </w:r>
            <w:r w:rsidRPr="00805E47">
              <w:rPr>
                <w:rStyle w:val="Hyperlink"/>
                <w:noProof/>
              </w:rPr>
              <w:fldChar w:fldCharType="separate"/>
            </w:r>
            <w:r w:rsidRPr="00805E47">
              <w:rPr>
                <w:rStyle w:val="Hyperlink"/>
                <w:noProof/>
              </w:rPr>
              <w:t>Sidebar</w:t>
            </w:r>
            <w:r>
              <w:rPr>
                <w:noProof/>
                <w:webHidden/>
              </w:rPr>
              <w:tab/>
            </w:r>
            <w:r>
              <w:rPr>
                <w:noProof/>
                <w:webHidden/>
              </w:rPr>
              <w:fldChar w:fldCharType="begin"/>
            </w:r>
            <w:r>
              <w:rPr>
                <w:noProof/>
                <w:webHidden/>
              </w:rPr>
              <w:instrText xml:space="preserve"> PAGEREF _Toc62736817 \h </w:instrText>
            </w:r>
          </w:ins>
          <w:r>
            <w:rPr>
              <w:noProof/>
              <w:webHidden/>
            </w:rPr>
          </w:r>
          <w:r>
            <w:rPr>
              <w:noProof/>
              <w:webHidden/>
            </w:rPr>
            <w:fldChar w:fldCharType="separate"/>
          </w:r>
          <w:ins w:id="41" w:author="Weidenaar, Joni" w:date="2021-01-28T14:33:00Z">
            <w:r>
              <w:rPr>
                <w:noProof/>
                <w:webHidden/>
              </w:rPr>
              <w:t>2</w:t>
            </w:r>
            <w:r>
              <w:rPr>
                <w:noProof/>
                <w:webHidden/>
              </w:rPr>
              <w:fldChar w:fldCharType="end"/>
            </w:r>
            <w:r w:rsidRPr="00805E47">
              <w:rPr>
                <w:rStyle w:val="Hyperlink"/>
                <w:noProof/>
              </w:rPr>
              <w:fldChar w:fldCharType="end"/>
            </w:r>
          </w:ins>
        </w:p>
        <w:p w14:paraId="4161034E" w14:textId="62D57AA8" w:rsidR="003016CC" w:rsidRDefault="003016CC">
          <w:pPr>
            <w:pStyle w:val="TOC2"/>
            <w:tabs>
              <w:tab w:val="right" w:leader="dot" w:pos="14390"/>
            </w:tabs>
            <w:rPr>
              <w:ins w:id="42" w:author="Weidenaar, Joni" w:date="2021-01-28T14:33:00Z"/>
              <w:rFonts w:asciiTheme="minorHAnsi" w:eastAsiaTheme="minorEastAsia" w:hAnsiTheme="minorHAnsi"/>
              <w:noProof/>
              <w:sz w:val="22"/>
              <w:szCs w:val="22"/>
            </w:rPr>
          </w:pPr>
          <w:ins w:id="43" w:author="Weidenaar, Joni" w:date="2021-01-28T14:33:00Z">
            <w:r w:rsidRPr="00805E47">
              <w:rPr>
                <w:rStyle w:val="Hyperlink"/>
                <w:noProof/>
              </w:rPr>
              <w:fldChar w:fldCharType="begin"/>
            </w:r>
            <w:r w:rsidRPr="00805E47">
              <w:rPr>
                <w:rStyle w:val="Hyperlink"/>
                <w:noProof/>
              </w:rPr>
              <w:instrText xml:space="preserve"> </w:instrText>
            </w:r>
            <w:r>
              <w:rPr>
                <w:noProof/>
              </w:rPr>
              <w:instrText>HYPERLINK \l "_Toc62736818"</w:instrText>
            </w:r>
            <w:r w:rsidRPr="00805E47">
              <w:rPr>
                <w:rStyle w:val="Hyperlink"/>
                <w:noProof/>
              </w:rPr>
              <w:instrText xml:space="preserve"> </w:instrText>
            </w:r>
            <w:r w:rsidRPr="00805E47">
              <w:rPr>
                <w:rStyle w:val="Hyperlink"/>
                <w:noProof/>
              </w:rPr>
              <w:fldChar w:fldCharType="separate"/>
            </w:r>
            <w:r w:rsidRPr="00805E47">
              <w:rPr>
                <w:rStyle w:val="Hyperlink"/>
                <w:noProof/>
              </w:rPr>
              <w:t>Channels</w:t>
            </w:r>
            <w:r>
              <w:rPr>
                <w:noProof/>
                <w:webHidden/>
              </w:rPr>
              <w:tab/>
            </w:r>
            <w:r>
              <w:rPr>
                <w:noProof/>
                <w:webHidden/>
              </w:rPr>
              <w:fldChar w:fldCharType="begin"/>
            </w:r>
            <w:r>
              <w:rPr>
                <w:noProof/>
                <w:webHidden/>
              </w:rPr>
              <w:instrText xml:space="preserve"> PAGEREF _Toc62736818 \h </w:instrText>
            </w:r>
          </w:ins>
          <w:r>
            <w:rPr>
              <w:noProof/>
              <w:webHidden/>
            </w:rPr>
          </w:r>
          <w:r>
            <w:rPr>
              <w:noProof/>
              <w:webHidden/>
            </w:rPr>
            <w:fldChar w:fldCharType="separate"/>
          </w:r>
          <w:ins w:id="44" w:author="Weidenaar, Joni" w:date="2021-01-28T14:33:00Z">
            <w:r>
              <w:rPr>
                <w:noProof/>
                <w:webHidden/>
              </w:rPr>
              <w:t>3</w:t>
            </w:r>
            <w:r>
              <w:rPr>
                <w:noProof/>
                <w:webHidden/>
              </w:rPr>
              <w:fldChar w:fldCharType="end"/>
            </w:r>
            <w:r w:rsidRPr="00805E47">
              <w:rPr>
                <w:rStyle w:val="Hyperlink"/>
                <w:noProof/>
              </w:rPr>
              <w:fldChar w:fldCharType="end"/>
            </w:r>
          </w:ins>
        </w:p>
        <w:p w14:paraId="41C89782" w14:textId="5C0FB823" w:rsidR="003016CC" w:rsidRDefault="003016CC">
          <w:pPr>
            <w:pStyle w:val="TOC3"/>
            <w:tabs>
              <w:tab w:val="right" w:leader="dot" w:pos="14390"/>
            </w:tabs>
            <w:rPr>
              <w:ins w:id="45" w:author="Weidenaar, Joni" w:date="2021-01-28T14:33:00Z"/>
              <w:rFonts w:asciiTheme="minorHAnsi" w:eastAsiaTheme="minorEastAsia" w:hAnsiTheme="minorHAnsi"/>
              <w:noProof/>
              <w:sz w:val="22"/>
              <w:szCs w:val="22"/>
            </w:rPr>
          </w:pPr>
          <w:ins w:id="46" w:author="Weidenaar, Joni" w:date="2021-01-28T14:33:00Z">
            <w:r w:rsidRPr="00805E47">
              <w:rPr>
                <w:rStyle w:val="Hyperlink"/>
                <w:noProof/>
              </w:rPr>
              <w:fldChar w:fldCharType="begin"/>
            </w:r>
            <w:r w:rsidRPr="00805E47">
              <w:rPr>
                <w:rStyle w:val="Hyperlink"/>
                <w:noProof/>
              </w:rPr>
              <w:instrText xml:space="preserve"> </w:instrText>
            </w:r>
            <w:r>
              <w:rPr>
                <w:noProof/>
              </w:rPr>
              <w:instrText>HYPERLINK \l "_Toc62736819"</w:instrText>
            </w:r>
            <w:r w:rsidRPr="00805E47">
              <w:rPr>
                <w:rStyle w:val="Hyperlink"/>
                <w:noProof/>
              </w:rPr>
              <w:instrText xml:space="preserve"> </w:instrText>
            </w:r>
            <w:r w:rsidRPr="00805E47">
              <w:rPr>
                <w:rStyle w:val="Hyperlink"/>
                <w:noProof/>
              </w:rPr>
              <w:fldChar w:fldCharType="separate"/>
            </w:r>
            <w:r w:rsidRPr="00805E47">
              <w:rPr>
                <w:rStyle w:val="Hyperlink"/>
                <w:noProof/>
              </w:rPr>
              <w:t>InterOpathon Channels</w:t>
            </w:r>
            <w:r>
              <w:rPr>
                <w:noProof/>
                <w:webHidden/>
              </w:rPr>
              <w:tab/>
            </w:r>
            <w:r>
              <w:rPr>
                <w:noProof/>
                <w:webHidden/>
              </w:rPr>
              <w:fldChar w:fldCharType="begin"/>
            </w:r>
            <w:r>
              <w:rPr>
                <w:noProof/>
                <w:webHidden/>
              </w:rPr>
              <w:instrText xml:space="preserve"> PAGEREF _Toc62736819 \h </w:instrText>
            </w:r>
          </w:ins>
          <w:r>
            <w:rPr>
              <w:noProof/>
              <w:webHidden/>
            </w:rPr>
          </w:r>
          <w:r>
            <w:rPr>
              <w:noProof/>
              <w:webHidden/>
            </w:rPr>
            <w:fldChar w:fldCharType="separate"/>
          </w:r>
          <w:ins w:id="47" w:author="Weidenaar, Joni" w:date="2021-01-28T14:33:00Z">
            <w:r>
              <w:rPr>
                <w:noProof/>
                <w:webHidden/>
              </w:rPr>
              <w:t>4</w:t>
            </w:r>
            <w:r>
              <w:rPr>
                <w:noProof/>
                <w:webHidden/>
              </w:rPr>
              <w:fldChar w:fldCharType="end"/>
            </w:r>
            <w:r w:rsidRPr="00805E47">
              <w:rPr>
                <w:rStyle w:val="Hyperlink"/>
                <w:noProof/>
              </w:rPr>
              <w:fldChar w:fldCharType="end"/>
            </w:r>
          </w:ins>
        </w:p>
        <w:p w14:paraId="47693DB4" w14:textId="2E5DECCF" w:rsidR="003016CC" w:rsidRDefault="003016CC">
          <w:pPr>
            <w:pStyle w:val="TOC2"/>
            <w:tabs>
              <w:tab w:val="right" w:leader="dot" w:pos="14390"/>
            </w:tabs>
            <w:rPr>
              <w:ins w:id="48" w:author="Weidenaar, Joni" w:date="2021-01-28T14:33:00Z"/>
              <w:rFonts w:asciiTheme="minorHAnsi" w:eastAsiaTheme="minorEastAsia" w:hAnsiTheme="minorHAnsi"/>
              <w:noProof/>
              <w:sz w:val="22"/>
              <w:szCs w:val="22"/>
            </w:rPr>
          </w:pPr>
          <w:ins w:id="49" w:author="Weidenaar, Joni" w:date="2021-01-28T14:33:00Z">
            <w:r w:rsidRPr="00805E47">
              <w:rPr>
                <w:rStyle w:val="Hyperlink"/>
                <w:noProof/>
              </w:rPr>
              <w:fldChar w:fldCharType="begin"/>
            </w:r>
            <w:r w:rsidRPr="00805E47">
              <w:rPr>
                <w:rStyle w:val="Hyperlink"/>
                <w:noProof/>
              </w:rPr>
              <w:instrText xml:space="preserve"> </w:instrText>
            </w:r>
            <w:r>
              <w:rPr>
                <w:noProof/>
              </w:rPr>
              <w:instrText>HYPERLINK \l "_Toc62736820"</w:instrText>
            </w:r>
            <w:r w:rsidRPr="00805E47">
              <w:rPr>
                <w:rStyle w:val="Hyperlink"/>
                <w:noProof/>
              </w:rPr>
              <w:instrText xml:space="preserve"> </w:instrText>
            </w:r>
            <w:r w:rsidRPr="00805E47">
              <w:rPr>
                <w:rStyle w:val="Hyperlink"/>
                <w:noProof/>
              </w:rPr>
              <w:fldChar w:fldCharType="separate"/>
            </w:r>
            <w:r w:rsidRPr="00805E47">
              <w:rPr>
                <w:rStyle w:val="Hyperlink"/>
                <w:noProof/>
              </w:rPr>
              <w:t>Message Input</w:t>
            </w:r>
            <w:r>
              <w:rPr>
                <w:noProof/>
                <w:webHidden/>
              </w:rPr>
              <w:tab/>
            </w:r>
            <w:r>
              <w:rPr>
                <w:noProof/>
                <w:webHidden/>
              </w:rPr>
              <w:fldChar w:fldCharType="begin"/>
            </w:r>
            <w:r>
              <w:rPr>
                <w:noProof/>
                <w:webHidden/>
              </w:rPr>
              <w:instrText xml:space="preserve"> PAGEREF _Toc62736820 \h </w:instrText>
            </w:r>
          </w:ins>
          <w:r>
            <w:rPr>
              <w:noProof/>
              <w:webHidden/>
            </w:rPr>
          </w:r>
          <w:r>
            <w:rPr>
              <w:noProof/>
              <w:webHidden/>
            </w:rPr>
            <w:fldChar w:fldCharType="separate"/>
          </w:r>
          <w:ins w:id="50" w:author="Weidenaar, Joni" w:date="2021-01-28T14:33:00Z">
            <w:r>
              <w:rPr>
                <w:noProof/>
                <w:webHidden/>
              </w:rPr>
              <w:t>5</w:t>
            </w:r>
            <w:r>
              <w:rPr>
                <w:noProof/>
                <w:webHidden/>
              </w:rPr>
              <w:fldChar w:fldCharType="end"/>
            </w:r>
            <w:r w:rsidRPr="00805E47">
              <w:rPr>
                <w:rStyle w:val="Hyperlink"/>
                <w:noProof/>
              </w:rPr>
              <w:fldChar w:fldCharType="end"/>
            </w:r>
          </w:ins>
        </w:p>
        <w:p w14:paraId="2B70F650" w14:textId="04735DC5" w:rsidR="003016CC" w:rsidRDefault="003016CC">
          <w:pPr>
            <w:pStyle w:val="TOC2"/>
            <w:tabs>
              <w:tab w:val="right" w:leader="dot" w:pos="14390"/>
            </w:tabs>
            <w:rPr>
              <w:ins w:id="51" w:author="Weidenaar, Joni" w:date="2021-01-28T14:33:00Z"/>
              <w:rFonts w:asciiTheme="minorHAnsi" w:eastAsiaTheme="minorEastAsia" w:hAnsiTheme="minorHAnsi"/>
              <w:noProof/>
              <w:sz w:val="22"/>
              <w:szCs w:val="22"/>
            </w:rPr>
          </w:pPr>
          <w:ins w:id="52" w:author="Weidenaar, Joni" w:date="2021-01-28T14:33:00Z">
            <w:r w:rsidRPr="00805E47">
              <w:rPr>
                <w:rStyle w:val="Hyperlink"/>
                <w:noProof/>
              </w:rPr>
              <w:fldChar w:fldCharType="begin"/>
            </w:r>
            <w:r w:rsidRPr="00805E47">
              <w:rPr>
                <w:rStyle w:val="Hyperlink"/>
                <w:noProof/>
              </w:rPr>
              <w:instrText xml:space="preserve"> </w:instrText>
            </w:r>
            <w:r>
              <w:rPr>
                <w:noProof/>
              </w:rPr>
              <w:instrText>HYPERLINK \l "_Toc62736821"</w:instrText>
            </w:r>
            <w:r w:rsidRPr="00805E47">
              <w:rPr>
                <w:rStyle w:val="Hyperlink"/>
                <w:noProof/>
              </w:rPr>
              <w:instrText xml:space="preserve"> </w:instrText>
            </w:r>
            <w:r w:rsidRPr="00805E47">
              <w:rPr>
                <w:rStyle w:val="Hyperlink"/>
                <w:noProof/>
              </w:rPr>
              <w:fldChar w:fldCharType="separate"/>
            </w:r>
            <w:r w:rsidRPr="00805E47">
              <w:rPr>
                <w:rStyle w:val="Hyperlink"/>
                <w:noProof/>
              </w:rPr>
              <w:t>Help Center</w:t>
            </w:r>
            <w:r>
              <w:rPr>
                <w:noProof/>
                <w:webHidden/>
              </w:rPr>
              <w:tab/>
            </w:r>
            <w:r>
              <w:rPr>
                <w:noProof/>
                <w:webHidden/>
              </w:rPr>
              <w:fldChar w:fldCharType="begin"/>
            </w:r>
            <w:r>
              <w:rPr>
                <w:noProof/>
                <w:webHidden/>
              </w:rPr>
              <w:instrText xml:space="preserve"> PAGEREF _Toc62736821 \h </w:instrText>
            </w:r>
          </w:ins>
          <w:r>
            <w:rPr>
              <w:noProof/>
              <w:webHidden/>
            </w:rPr>
          </w:r>
          <w:r>
            <w:rPr>
              <w:noProof/>
              <w:webHidden/>
            </w:rPr>
            <w:fldChar w:fldCharType="separate"/>
          </w:r>
          <w:ins w:id="53" w:author="Weidenaar, Joni" w:date="2021-01-28T14:33:00Z">
            <w:r>
              <w:rPr>
                <w:noProof/>
                <w:webHidden/>
              </w:rPr>
              <w:t>5</w:t>
            </w:r>
            <w:r>
              <w:rPr>
                <w:noProof/>
                <w:webHidden/>
              </w:rPr>
              <w:fldChar w:fldCharType="end"/>
            </w:r>
            <w:r w:rsidRPr="00805E47">
              <w:rPr>
                <w:rStyle w:val="Hyperlink"/>
                <w:noProof/>
              </w:rPr>
              <w:fldChar w:fldCharType="end"/>
            </w:r>
          </w:ins>
        </w:p>
        <w:p w14:paraId="052BEB68" w14:textId="5BBBC4FD" w:rsidR="00AD62E4" w:rsidRDefault="00AD62E4">
          <w:pPr>
            <w:rPr>
              <w:ins w:id="54" w:author="Weidenaar, Joni" w:date="2021-01-28T13:52:00Z"/>
            </w:rPr>
          </w:pPr>
          <w:del w:id="55" w:author="Weidenaar, Joni" w:date="2021-01-28T14:06:00Z">
            <w:r w:rsidDel="00E24406">
              <w:rPr>
                <w:b/>
                <w:bCs/>
                <w:noProof/>
              </w:rPr>
              <w:delText>No table of contents entries found.</w:delText>
            </w:r>
          </w:del>
          <w:ins w:id="56" w:author="Weidenaar, Joni" w:date="2021-01-28T13:52:00Z">
            <w:r>
              <w:rPr>
                <w:b/>
                <w:bCs/>
                <w:noProof/>
              </w:rPr>
              <w:fldChar w:fldCharType="end"/>
            </w:r>
          </w:ins>
        </w:p>
        <w:customXmlInsRangeStart w:id="57" w:author="Weidenaar, Joni" w:date="2021-01-28T13:52:00Z"/>
      </w:sdtContent>
    </w:sdt>
    <w:customXmlInsRangeEnd w:id="57"/>
    <w:p w14:paraId="6D6E5E97" w14:textId="2B7D216A" w:rsidR="00AD62E4" w:rsidRDefault="00AD62E4" w:rsidP="00187586">
      <w:pPr>
        <w:spacing w:before="0" w:after="160" w:line="259" w:lineRule="auto"/>
        <w:rPr>
          <w:ins w:id="58" w:author="Weidenaar, Joni" w:date="2021-01-28T13:52:00Z"/>
          <w:bCs/>
        </w:rPr>
      </w:pPr>
    </w:p>
    <w:p w14:paraId="7A779F32" w14:textId="77777777" w:rsidR="00AD62E4" w:rsidRDefault="00AD62E4" w:rsidP="00187586">
      <w:pPr>
        <w:spacing w:before="0" w:after="160" w:line="259" w:lineRule="auto"/>
        <w:rPr>
          <w:ins w:id="59" w:author="Weidenaar, Joni" w:date="2021-01-28T13:50:00Z"/>
          <w:bCs/>
        </w:rPr>
      </w:pPr>
    </w:p>
    <w:p w14:paraId="6B326D75" w14:textId="77777777" w:rsidR="00AD62E4" w:rsidRDefault="00AD62E4" w:rsidP="00187586">
      <w:pPr>
        <w:spacing w:before="0" w:after="160" w:line="259" w:lineRule="auto"/>
        <w:rPr>
          <w:ins w:id="60" w:author="Weidenaar, Joni" w:date="2021-01-28T13:52:00Z"/>
          <w:bCs/>
        </w:rPr>
        <w:sectPr w:rsidR="00AD62E4" w:rsidSect="00AD62E4">
          <w:headerReference w:type="default" r:id="rId8"/>
          <w:footerReference w:type="default" r:id="rId9"/>
          <w:headerReference w:type="first" r:id="rId10"/>
          <w:footerReference w:type="first" r:id="rId11"/>
          <w:pgSz w:w="15840" w:h="12240" w:orient="landscape"/>
          <w:pgMar w:top="720" w:right="720" w:bottom="720" w:left="720" w:header="720" w:footer="720" w:gutter="0"/>
          <w:pgNumType w:start="0"/>
          <w:cols w:space="720"/>
          <w:titlePg/>
          <w:docGrid w:linePitch="360"/>
        </w:sectPr>
      </w:pPr>
    </w:p>
    <w:p w14:paraId="3FC40ED8" w14:textId="3F1030F1" w:rsidR="00AD62E4" w:rsidRPr="003016CC" w:rsidRDefault="00AD62E4" w:rsidP="00187586">
      <w:pPr>
        <w:spacing w:before="0" w:after="160" w:line="259" w:lineRule="auto"/>
        <w:rPr>
          <w:ins w:id="96" w:author="Weidenaar, Joni" w:date="2021-01-28T13:50:00Z"/>
          <w:bCs/>
          <w:sz w:val="20"/>
          <w:rPrChange w:id="97" w:author="Weidenaar, Joni" w:date="2021-01-28T14:32:00Z">
            <w:rPr>
              <w:ins w:id="98" w:author="Weidenaar, Joni" w:date="2021-01-28T13:50:00Z"/>
              <w:bCs/>
            </w:rPr>
          </w:rPrChange>
        </w:rPr>
      </w:pPr>
    </w:p>
    <w:p w14:paraId="344FD446" w14:textId="49A84CB8" w:rsidR="00E24406" w:rsidRDefault="00E24406">
      <w:pPr>
        <w:pStyle w:val="Heading1"/>
        <w:rPr>
          <w:ins w:id="99" w:author="Weidenaar, Joni" w:date="2021-01-28T14:03:00Z"/>
        </w:rPr>
        <w:pPrChange w:id="100" w:author="Weidenaar, Joni" w:date="2021-01-28T14:01:00Z">
          <w:pPr>
            <w:spacing w:before="0" w:after="160" w:line="259" w:lineRule="auto"/>
          </w:pPr>
        </w:pPrChange>
      </w:pPr>
      <w:bookmarkStart w:id="101" w:name="_Toc62736814"/>
      <w:ins w:id="102" w:author="Weidenaar, Joni" w:date="2021-01-28T14:01:00Z">
        <w:r>
          <w:t>About This Document</w:t>
        </w:r>
      </w:ins>
      <w:bookmarkEnd w:id="101"/>
    </w:p>
    <w:p w14:paraId="63B57438" w14:textId="13BC7A5B" w:rsidR="00E24406" w:rsidRPr="00E24406" w:rsidRDefault="00E24406">
      <w:pPr>
        <w:rPr>
          <w:ins w:id="103" w:author="Weidenaar, Joni" w:date="2021-01-28T14:01:00Z"/>
          <w:rPrChange w:id="104" w:author="Weidenaar, Joni" w:date="2021-01-28T14:03:00Z">
            <w:rPr>
              <w:ins w:id="105" w:author="Weidenaar, Joni" w:date="2021-01-28T14:01:00Z"/>
              <w:b/>
            </w:rPr>
          </w:rPrChange>
        </w:rPr>
        <w:pPrChange w:id="106" w:author="Weidenaar, Joni" w:date="2021-01-28T14:03:00Z">
          <w:pPr>
            <w:spacing w:before="0" w:after="160" w:line="259" w:lineRule="auto"/>
          </w:pPr>
        </w:pPrChange>
      </w:pPr>
      <w:ins w:id="107" w:author="Weidenaar, Joni" w:date="2021-01-28T14:03:00Z">
        <w:r>
          <w:t xml:space="preserve">This Quick Start Guide has been prepared for the use of participants at the </w:t>
        </w:r>
      </w:ins>
      <w:ins w:id="108" w:author="Weidenaar, Joni" w:date="2021-01-28T14:04:00Z">
        <w:r>
          <w:t xml:space="preserve">BCBS </w:t>
        </w:r>
      </w:ins>
      <w:ins w:id="109" w:author="Weidenaar, Joni" w:date="2021-01-28T14:03:00Z">
        <w:r>
          <w:t>InterOpathon</w:t>
        </w:r>
      </w:ins>
      <w:ins w:id="110" w:author="Weidenaar, Joni" w:date="2021-01-28T14:04:00Z">
        <w:r>
          <w:t xml:space="preserve"> by Velatura. Please note this is not an offic</w:t>
        </w:r>
        <w:r w:rsidR="003016CC">
          <w:t>ial guide provided by Slack,</w:t>
        </w:r>
        <w:r>
          <w:t xml:space="preserve"> useful materials from Slack are linked below.</w:t>
        </w:r>
      </w:ins>
    </w:p>
    <w:p w14:paraId="4148B950" w14:textId="1D12F799" w:rsidR="00E24406" w:rsidRPr="00B76F83" w:rsidRDefault="003016CC">
      <w:pPr>
        <w:pStyle w:val="Heading1"/>
        <w:rPr>
          <w:moveTo w:id="111" w:author="Weidenaar, Joni" w:date="2021-01-28T14:00:00Z"/>
        </w:rPr>
        <w:pPrChange w:id="112" w:author="Weidenaar, Joni" w:date="2021-01-28T14:01:00Z">
          <w:pPr>
            <w:spacing w:before="0" w:after="160" w:line="259" w:lineRule="auto"/>
          </w:pPr>
        </w:pPrChange>
      </w:pPr>
      <w:bookmarkStart w:id="113" w:name="_Toc62736815"/>
      <w:ins w:id="114" w:author="Weidenaar, Joni" w:date="2021-01-28T14:03:00Z">
        <w:r>
          <w:rPr>
            <w:noProof/>
          </w:rPr>
          <w:drawing>
            <wp:anchor distT="0" distB="0" distL="114300" distR="114300" simplePos="0" relativeHeight="251663360" behindDoc="0" locked="0" layoutInCell="1" allowOverlap="1" wp14:anchorId="2F199657" wp14:editId="36EC19E0">
              <wp:simplePos x="0" y="0"/>
              <wp:positionH relativeFrom="column">
                <wp:posOffset>5952828</wp:posOffset>
              </wp:positionH>
              <wp:positionV relativeFrom="paragraph">
                <wp:posOffset>136455</wp:posOffset>
              </wp:positionV>
              <wp:extent cx="2948940" cy="2948940"/>
              <wp:effectExtent l="0" t="0" r="3810" b="3810"/>
              <wp:wrapThrough wrapText="bothSides">
                <wp:wrapPolygon edited="0">
                  <wp:start x="0" y="0"/>
                  <wp:lineTo x="0" y="21488"/>
                  <wp:lineTo x="21488" y="21488"/>
                  <wp:lineTo x="2148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2948940"/>
                      </a:xfrm>
                      <a:prstGeom prst="rect">
                        <a:avLst/>
                      </a:prstGeom>
                      <a:noFill/>
                      <a:ln>
                        <a:noFill/>
                      </a:ln>
                    </pic:spPr>
                  </pic:pic>
                </a:graphicData>
              </a:graphic>
              <wp14:sizeRelH relativeFrom="page">
                <wp14:pctWidth>0</wp14:pctWidth>
              </wp14:sizeRelH>
              <wp14:sizeRelV relativeFrom="page">
                <wp14:pctHeight>0</wp14:pctHeight>
              </wp14:sizeRelV>
            </wp:anchor>
          </w:drawing>
        </w:r>
      </w:ins>
      <w:moveToRangeStart w:id="115" w:author="Weidenaar, Joni" w:date="2021-01-28T14:00:00Z" w:name="move62734873"/>
      <w:moveTo w:id="116" w:author="Weidenaar, Joni" w:date="2021-01-28T14:00:00Z">
        <w:r w:rsidR="00E24406" w:rsidRPr="00B76F83">
          <w:t>Links to Helpful Videos &amp; Webpages</w:t>
        </w:r>
        <w:bookmarkEnd w:id="113"/>
      </w:moveTo>
    </w:p>
    <w:p w14:paraId="1DFA144C" w14:textId="0214AB44" w:rsidR="00E24406" w:rsidRDefault="00E24406" w:rsidP="00E24406">
      <w:pPr>
        <w:rPr>
          <w:moveTo w:id="117" w:author="Weidenaar, Joni" w:date="2021-01-28T14:00:00Z"/>
        </w:rPr>
      </w:pPr>
      <w:moveTo w:id="118" w:author="Weidenaar, Joni" w:date="2021-01-28T14:00:00Z">
        <w:r>
          <w:fldChar w:fldCharType="begin"/>
        </w:r>
        <w:r>
          <w:instrText xml:space="preserve"> HYPERLINK "https://slack.com/help/articles/218080037-Getting-started-for-new-members" </w:instrText>
        </w:r>
        <w:r>
          <w:fldChar w:fldCharType="separate"/>
        </w:r>
        <w:r w:rsidRPr="00A77C16">
          <w:rPr>
            <w:rStyle w:val="Hyperlink"/>
          </w:rPr>
          <w:t>https://slack.com/help/articles/218080037-Getting-started-for-new-members</w:t>
        </w:r>
        <w:r>
          <w:rPr>
            <w:rStyle w:val="Hyperlink"/>
          </w:rPr>
          <w:fldChar w:fldCharType="end"/>
        </w:r>
      </w:moveTo>
      <w:ins w:id="119" w:author="Weidenaar, Joni" w:date="2021-01-28T14:03:00Z">
        <w:r w:rsidRPr="00E24406">
          <w:rPr>
            <w:noProof/>
          </w:rPr>
          <w:t xml:space="preserve"> </w:t>
        </w:r>
      </w:ins>
    </w:p>
    <w:p w14:paraId="1DE9601C" w14:textId="0C29C13C" w:rsidR="00E24406" w:rsidRDefault="00E24406" w:rsidP="00E24406">
      <w:pPr>
        <w:rPr>
          <w:moveTo w:id="120" w:author="Weidenaar, Joni" w:date="2021-01-28T14:00:00Z"/>
        </w:rPr>
      </w:pPr>
      <w:moveTo w:id="121" w:author="Weidenaar, Joni" w:date="2021-01-28T14:00:00Z">
        <w:r>
          <w:t xml:space="preserve"> </w:t>
        </w:r>
        <w:r>
          <w:fldChar w:fldCharType="begin"/>
        </w:r>
        <w:r>
          <w:instrText xml:space="preserve"> HYPERLINK "https://slack.com/help/articles/213817348-Slack-glossary" </w:instrText>
        </w:r>
        <w:r>
          <w:fldChar w:fldCharType="separate"/>
        </w:r>
        <w:r w:rsidRPr="00A77C16">
          <w:rPr>
            <w:rStyle w:val="Hyperlink"/>
          </w:rPr>
          <w:t>https://slack.com/help/articles/213817348-Slack-glossary</w:t>
        </w:r>
        <w:r>
          <w:rPr>
            <w:rStyle w:val="Hyperlink"/>
          </w:rPr>
          <w:fldChar w:fldCharType="end"/>
        </w:r>
      </w:moveTo>
    </w:p>
    <w:p w14:paraId="1D18C400" w14:textId="77777777" w:rsidR="00E24406" w:rsidRDefault="00E24406" w:rsidP="00E24406">
      <w:pPr>
        <w:rPr>
          <w:moveTo w:id="122" w:author="Weidenaar, Joni" w:date="2021-01-28T14:00:00Z"/>
        </w:rPr>
      </w:pPr>
      <w:moveTo w:id="123" w:author="Weidenaar, Joni" w:date="2021-01-28T14:00:00Z">
        <w:r>
          <w:fldChar w:fldCharType="begin"/>
        </w:r>
        <w:r>
          <w:instrText xml:space="preserve"> HYPERLINK "https://slack.com/help/articles/201314026-Permissions-on-a-Slack-workspace" </w:instrText>
        </w:r>
        <w:r>
          <w:fldChar w:fldCharType="separate"/>
        </w:r>
        <w:r w:rsidRPr="00A77C16">
          <w:rPr>
            <w:rStyle w:val="Hyperlink"/>
          </w:rPr>
          <w:t>https://slack.com/help/articles/201314026-Permissions-on-a-Slack-workspace</w:t>
        </w:r>
        <w:r>
          <w:rPr>
            <w:rStyle w:val="Hyperlink"/>
          </w:rPr>
          <w:fldChar w:fldCharType="end"/>
        </w:r>
      </w:moveTo>
    </w:p>
    <w:p w14:paraId="5A2405D2" w14:textId="77777777" w:rsidR="00E24406" w:rsidRDefault="00E24406" w:rsidP="00E24406">
      <w:pPr>
        <w:rPr>
          <w:moveTo w:id="124" w:author="Weidenaar, Joni" w:date="2021-01-28T14:00:00Z"/>
        </w:rPr>
      </w:pPr>
      <w:moveTo w:id="125" w:author="Weidenaar, Joni" w:date="2021-01-28T14:00:00Z">
        <w:r>
          <w:fldChar w:fldCharType="begin"/>
        </w:r>
        <w:r>
          <w:instrText xml:space="preserve"> HYPERLINK "https://slack.com/help/articles/360002063088-Understand-your-actions-in-Slack" </w:instrText>
        </w:r>
        <w:r>
          <w:fldChar w:fldCharType="separate"/>
        </w:r>
        <w:r w:rsidRPr="00A77C16">
          <w:rPr>
            <w:rStyle w:val="Hyperlink"/>
          </w:rPr>
          <w:t>https://slack.com/help/articles/360002063088-Understand-your-actions-in-Slack</w:t>
        </w:r>
        <w:r>
          <w:rPr>
            <w:rStyle w:val="Hyperlink"/>
          </w:rPr>
          <w:fldChar w:fldCharType="end"/>
        </w:r>
      </w:moveTo>
    </w:p>
    <w:p w14:paraId="3300309E" w14:textId="77777777" w:rsidR="00E24406" w:rsidRDefault="00E24406" w:rsidP="00E24406">
      <w:pPr>
        <w:rPr>
          <w:moveTo w:id="126" w:author="Weidenaar, Joni" w:date="2021-01-28T14:00:00Z"/>
        </w:rPr>
      </w:pPr>
      <w:moveTo w:id="127" w:author="Weidenaar, Joni" w:date="2021-01-28T14:00:00Z">
        <w:r>
          <w:fldChar w:fldCharType="begin"/>
        </w:r>
        <w:r>
          <w:instrText xml:space="preserve"> HYPERLINK "https://slack.com/help/articles/202518103-Multi-Channel-and-Single-Channel-Guests" </w:instrText>
        </w:r>
        <w:r>
          <w:fldChar w:fldCharType="separate"/>
        </w:r>
        <w:r w:rsidRPr="00A77C16">
          <w:rPr>
            <w:rStyle w:val="Hyperlink"/>
          </w:rPr>
          <w:t>https://slack.com/help/articles/202518103-Multi-Channel-and-Single-Channel-Guests</w:t>
        </w:r>
        <w:r>
          <w:rPr>
            <w:rStyle w:val="Hyperlink"/>
          </w:rPr>
          <w:fldChar w:fldCharType="end"/>
        </w:r>
      </w:moveTo>
    </w:p>
    <w:p w14:paraId="2955E362" w14:textId="77777777" w:rsidR="00E24406" w:rsidRDefault="00E24406" w:rsidP="00E24406">
      <w:pPr>
        <w:rPr>
          <w:moveTo w:id="128" w:author="Weidenaar, Joni" w:date="2021-01-28T14:00:00Z"/>
        </w:rPr>
      </w:pPr>
      <w:moveTo w:id="129" w:author="Weidenaar, Joni" w:date="2021-01-28T14:00:00Z">
        <w:r>
          <w:fldChar w:fldCharType="begin"/>
        </w:r>
        <w:r>
          <w:instrText xml:space="preserve"> HYPERLINK "https://slack.com/help/articles/360059976673-Slack-video-tutorials" </w:instrText>
        </w:r>
        <w:r>
          <w:fldChar w:fldCharType="separate"/>
        </w:r>
        <w:r w:rsidRPr="00A77C16">
          <w:rPr>
            <w:rStyle w:val="Hyperlink"/>
          </w:rPr>
          <w:t>https://slack.com/help/articles/360059976673-Slack-video-tutorials</w:t>
        </w:r>
        <w:r>
          <w:rPr>
            <w:rStyle w:val="Hyperlink"/>
          </w:rPr>
          <w:fldChar w:fldCharType="end"/>
        </w:r>
      </w:moveTo>
    </w:p>
    <w:p w14:paraId="5F00F31A" w14:textId="77777777" w:rsidR="00E24406" w:rsidRPr="00FD35D9" w:rsidDel="003016CC" w:rsidRDefault="00E24406" w:rsidP="00E24406">
      <w:pPr>
        <w:rPr>
          <w:del w:id="130" w:author="Weidenaar, Joni" w:date="2021-01-28T14:32:00Z"/>
          <w:moveTo w:id="131" w:author="Weidenaar, Joni" w:date="2021-01-28T14:00:00Z"/>
        </w:rPr>
      </w:pPr>
    </w:p>
    <w:p w14:paraId="427B17BE" w14:textId="77777777" w:rsidR="00E24406" w:rsidRDefault="00E24406" w:rsidP="00E24406">
      <w:pPr>
        <w:rPr>
          <w:moveTo w:id="132" w:author="Weidenaar, Joni" w:date="2021-01-28T14:00:00Z"/>
        </w:rPr>
      </w:pPr>
    </w:p>
    <w:p w14:paraId="074AB210" w14:textId="77777777" w:rsidR="00E24406" w:rsidRPr="00106A48" w:rsidRDefault="00E24406" w:rsidP="00E24406">
      <w:pPr>
        <w:rPr>
          <w:moveTo w:id="133" w:author="Weidenaar, Joni" w:date="2021-01-28T14:00:00Z"/>
          <w:sz w:val="14"/>
          <w:szCs w:val="14"/>
        </w:rPr>
      </w:pPr>
      <w:moveTo w:id="134" w:author="Weidenaar, Joni" w:date="2021-01-28T14:00:00Z">
        <w:r w:rsidRPr="00106A48">
          <w:rPr>
            <w:sz w:val="14"/>
            <w:szCs w:val="14"/>
          </w:rPr>
          <w:t xml:space="preserve">Information &amp; Pictures obtained from slack.com </w:t>
        </w:r>
      </w:moveTo>
    </w:p>
    <w:p w14:paraId="579DC1B7" w14:textId="77777777" w:rsidR="00E24406" w:rsidRPr="00187586" w:rsidRDefault="00E24406" w:rsidP="00E24406">
      <w:pPr>
        <w:rPr>
          <w:moveTo w:id="135" w:author="Weidenaar, Joni" w:date="2021-01-28T14:00:00Z"/>
        </w:rPr>
      </w:pPr>
    </w:p>
    <w:p w14:paraId="277ACE2A" w14:textId="77777777" w:rsidR="00E24406" w:rsidRDefault="00E24406" w:rsidP="00E24406">
      <w:pPr>
        <w:pStyle w:val="Heading1"/>
        <w:rPr>
          <w:ins w:id="136" w:author="Weidenaar, Joni" w:date="2021-01-28T14:06:00Z"/>
        </w:rPr>
      </w:pPr>
      <w:bookmarkStart w:id="137" w:name="_Toc62736816"/>
      <w:moveToRangeEnd w:id="115"/>
      <w:ins w:id="138" w:author="Weidenaar, Joni" w:date="2021-01-28T14:06:00Z">
        <w:r>
          <w:t>About Slack</w:t>
        </w:r>
        <w:bookmarkEnd w:id="137"/>
      </w:ins>
    </w:p>
    <w:p w14:paraId="2D43E0B9" w14:textId="77777777" w:rsidR="00E24406" w:rsidRPr="00B76F83" w:rsidRDefault="00E24406" w:rsidP="00E24406">
      <w:pPr>
        <w:spacing w:before="0" w:after="160" w:line="259" w:lineRule="auto"/>
        <w:rPr>
          <w:ins w:id="139" w:author="Weidenaar, Joni" w:date="2021-01-28T14:06:00Z"/>
          <w:bCs/>
        </w:rPr>
      </w:pPr>
      <w:ins w:id="140" w:author="Weidenaar, Joni" w:date="2021-01-28T14:06:00Z">
        <w:r>
          <w:rPr>
            <w:bCs/>
          </w:rPr>
          <w:t xml:space="preserve">Slack is a collaboration site that will make it easy for event coordinators to share important information and answer questions. Your team will also be able to privately chat, share documents, and even call each other throughout the InterOpathon. </w:t>
        </w:r>
      </w:ins>
    </w:p>
    <w:p w14:paraId="4C669020" w14:textId="4F308FD5" w:rsidR="00D27EBA" w:rsidRPr="004219ED" w:rsidRDefault="00D27EBA">
      <w:pPr>
        <w:spacing w:before="0"/>
        <w:rPr>
          <w:ins w:id="141" w:author="Weidenaar, Joni" w:date="2021-01-28T13:28:00Z"/>
          <w:b/>
          <w:bCs/>
          <w:sz w:val="32"/>
          <w:szCs w:val="32"/>
          <w:rPrChange w:id="142" w:author="Weidenaar, Joni" w:date="2021-01-28T14:50:00Z">
            <w:rPr>
              <w:ins w:id="143" w:author="Weidenaar, Joni" w:date="2021-01-28T13:28:00Z"/>
            </w:rPr>
          </w:rPrChange>
        </w:rPr>
        <w:pPrChange w:id="144" w:author="Weidenaar, Joni" w:date="2021-01-28T14:50:00Z">
          <w:pPr>
            <w:pStyle w:val="ListParagraph"/>
            <w:numPr>
              <w:numId w:val="4"/>
            </w:numPr>
            <w:spacing w:before="0" w:after="160" w:line="259" w:lineRule="auto"/>
            <w:ind w:hanging="360"/>
          </w:pPr>
        </w:pPrChange>
      </w:pPr>
      <w:ins w:id="145" w:author="Weidenaar, Joni" w:date="2021-01-28T13:28:00Z">
        <w:r>
          <w:rPr>
            <w:b/>
            <w:bCs/>
            <w:sz w:val="32"/>
            <w:szCs w:val="32"/>
          </w:rPr>
          <w:br w:type="page"/>
        </w:r>
      </w:ins>
    </w:p>
    <w:p w14:paraId="7C3156DC" w14:textId="36F283FC" w:rsidR="00187586" w:rsidRPr="00E24406" w:rsidRDefault="00187586">
      <w:pPr>
        <w:pStyle w:val="Heading2"/>
        <w:numPr>
          <w:ilvl w:val="0"/>
          <w:numId w:val="0"/>
        </w:numPr>
        <w:ind w:left="720" w:hanging="360"/>
        <w:rPr>
          <w:rPrChange w:id="146" w:author="Weidenaar, Joni" w:date="2021-01-28T14:02:00Z">
            <w:rPr/>
          </w:rPrChange>
        </w:rPr>
        <w:pPrChange w:id="147" w:author="Weidenaar, Joni" w:date="2021-01-28T14:30:00Z">
          <w:pPr>
            <w:pStyle w:val="ListParagraph"/>
            <w:numPr>
              <w:numId w:val="4"/>
            </w:numPr>
            <w:spacing w:before="0" w:after="160" w:line="259" w:lineRule="auto"/>
            <w:ind w:hanging="360"/>
          </w:pPr>
        </w:pPrChange>
      </w:pPr>
      <w:bookmarkStart w:id="148" w:name="_Toc62736817"/>
      <w:commentRangeStart w:id="149"/>
      <w:r w:rsidRPr="00E24406">
        <w:rPr>
          <w:rPrChange w:id="150" w:author="Weidenaar, Joni" w:date="2021-01-28T14:02:00Z">
            <w:rPr/>
          </w:rPrChange>
        </w:rPr>
        <w:lastRenderedPageBreak/>
        <w:t>Sidebar</w:t>
      </w:r>
      <w:bookmarkEnd w:id="148"/>
      <w:commentRangeEnd w:id="149"/>
      <w:r w:rsidR="00BF2D45">
        <w:rPr>
          <w:rStyle w:val="CommentReference"/>
          <w:rFonts w:eastAsiaTheme="minorHAnsi" w:cstheme="minorBidi"/>
          <w:b w:val="0"/>
          <w:color w:val="auto"/>
        </w:rPr>
        <w:commentReference w:id="149"/>
      </w:r>
    </w:p>
    <w:p w14:paraId="128588D7" w14:textId="74FB8D4B" w:rsidR="004219ED" w:rsidRDefault="004219ED">
      <w:pPr>
        <w:ind w:firstLine="360"/>
        <w:rPr>
          <w:ins w:id="151" w:author="Weidenaar, Joni" w:date="2021-01-28T14:51:00Z"/>
        </w:rPr>
        <w:pPrChange w:id="152" w:author="Weidenaar, Joni" w:date="2021-01-28T14:51:00Z">
          <w:pPr/>
        </w:pPrChange>
      </w:pPr>
      <w:ins w:id="153" w:author="Weidenaar, Joni" w:date="2021-01-28T14:49:00Z">
        <w:r>
          <w:t xml:space="preserve">Quick view of </w:t>
        </w:r>
      </w:ins>
    </w:p>
    <w:p w14:paraId="50DE17F3" w14:textId="69D29C3F" w:rsidR="004219ED" w:rsidRDefault="00187586">
      <w:pPr>
        <w:pStyle w:val="ListParagraph"/>
        <w:numPr>
          <w:ilvl w:val="0"/>
          <w:numId w:val="11"/>
        </w:numPr>
        <w:rPr>
          <w:ins w:id="154" w:author="Weidenaar, Joni" w:date="2021-01-28T14:51:00Z"/>
        </w:rPr>
        <w:pPrChange w:id="155" w:author="Weidenaar, Joni" w:date="2021-01-28T14:51:00Z">
          <w:pPr/>
        </w:pPrChange>
      </w:pPr>
      <w:del w:id="156" w:author="Weidenaar, Joni" w:date="2021-01-28T14:19:00Z">
        <w:r w:rsidDel="001727C8">
          <w:delText xml:space="preserve">The sidebar will </w:delText>
        </w:r>
      </w:del>
      <w:del w:id="157" w:author="Weidenaar, Joni" w:date="2021-01-28T12:49:00Z">
        <w:r w:rsidDel="00F9611B">
          <w:delText>lead you to</w:delText>
        </w:r>
      </w:del>
      <w:del w:id="158" w:author="Weidenaar, Joni" w:date="2021-01-28T14:19:00Z">
        <w:r w:rsidDel="001727C8">
          <w:delText xml:space="preserve"> </w:delText>
        </w:r>
      </w:del>
      <w:del w:id="159" w:author="Weidenaar, Joni" w:date="2021-01-28T12:53:00Z">
        <w:r w:rsidDel="00F9611B">
          <w:delText xml:space="preserve">all the </w:delText>
        </w:r>
      </w:del>
      <w:ins w:id="160" w:author="Weidenaar, Joni" w:date="2021-01-28T12:53:00Z">
        <w:r w:rsidR="00F9611B">
          <w:t>C</w:t>
        </w:r>
      </w:ins>
      <w:del w:id="161" w:author="Weidenaar, Joni" w:date="2021-01-28T12:53:00Z">
        <w:r w:rsidDel="00F9611B">
          <w:delText>c</w:delText>
        </w:r>
      </w:del>
      <w:r>
        <w:t>hannels available to you</w:t>
      </w:r>
      <w:ins w:id="162" w:author="Weidenaar, Joni" w:date="2021-01-28T12:53:00Z">
        <w:r w:rsidR="00F9611B">
          <w:t xml:space="preserve"> </w:t>
        </w:r>
      </w:ins>
    </w:p>
    <w:p w14:paraId="54DE55FD" w14:textId="21AD66BE" w:rsidR="004219ED" w:rsidRDefault="00187586">
      <w:pPr>
        <w:pStyle w:val="ListParagraph"/>
        <w:numPr>
          <w:ilvl w:val="0"/>
          <w:numId w:val="11"/>
        </w:numPr>
        <w:rPr>
          <w:ins w:id="163" w:author="Weidenaar, Joni" w:date="2021-01-28T14:52:00Z"/>
        </w:rPr>
        <w:pPrChange w:id="164" w:author="Weidenaar, Joni" w:date="2021-01-28T14:52:00Z">
          <w:pPr/>
        </w:pPrChange>
      </w:pPr>
      <w:del w:id="165" w:author="Weidenaar, Joni" w:date="2021-01-28T12:52:00Z">
        <w:r w:rsidDel="00F9611B">
          <w:delText xml:space="preserve"> </w:delText>
        </w:r>
      </w:del>
      <w:del w:id="166" w:author="Weidenaar, Joni" w:date="2021-01-28T12:49:00Z">
        <w:r w:rsidDel="00F9611B">
          <w:delText xml:space="preserve">within your Slack group. It will also </w:delText>
        </w:r>
      </w:del>
      <w:ins w:id="167" w:author="Weidenaar, Joni" w:date="2021-01-28T12:53:00Z">
        <w:r w:rsidR="00F9611B">
          <w:t>N</w:t>
        </w:r>
      </w:ins>
      <w:del w:id="168" w:author="Weidenaar, Joni" w:date="2021-01-28T12:53:00Z">
        <w:r w:rsidDel="00F9611B">
          <w:delText>n</w:delText>
        </w:r>
      </w:del>
      <w:r>
        <w:t>otif</w:t>
      </w:r>
      <w:ins w:id="169" w:author="Weidenaar, Joni" w:date="2021-01-28T14:52:00Z">
        <w:r w:rsidR="004219ED">
          <w:t>ications</w:t>
        </w:r>
      </w:ins>
      <w:del w:id="170" w:author="Weidenaar, Joni" w:date="2021-01-28T14:52:00Z">
        <w:r w:rsidDel="004219ED">
          <w:delText>y</w:delText>
        </w:r>
      </w:del>
      <w:r>
        <w:t xml:space="preserve"> </w:t>
      </w:r>
      <w:del w:id="171" w:author="Weidenaar, Joni" w:date="2021-01-28T14:52:00Z">
        <w:r w:rsidDel="004219ED">
          <w:delText xml:space="preserve">you </w:delText>
        </w:r>
      </w:del>
      <w:r>
        <w:t xml:space="preserve">of </w:t>
      </w:r>
      <w:del w:id="172" w:author="Weidenaar, Joni" w:date="2021-01-28T14:52:00Z">
        <w:r w:rsidDel="004219ED">
          <w:delText xml:space="preserve">any </w:delText>
        </w:r>
      </w:del>
      <w:del w:id="173" w:author="Weidenaar, Joni" w:date="2021-01-28T12:49:00Z">
        <w:r w:rsidDel="00F9611B">
          <w:delText xml:space="preserve">notifications </w:delText>
        </w:r>
      </w:del>
      <w:ins w:id="174" w:author="Weidenaar, Joni" w:date="2021-01-28T12:49:00Z">
        <w:r w:rsidR="00F9611B">
          <w:t xml:space="preserve">new messages </w:t>
        </w:r>
      </w:ins>
      <w:r>
        <w:t>within th</w:t>
      </w:r>
      <w:ins w:id="175" w:author="Weidenaar, Joni" w:date="2021-01-28T12:50:00Z">
        <w:r w:rsidR="00F9611B">
          <w:t>ose</w:t>
        </w:r>
      </w:ins>
      <w:del w:id="176" w:author="Weidenaar, Joni" w:date="2021-01-28T12:50:00Z">
        <w:r w:rsidDel="00F9611B">
          <w:delText>e</w:delText>
        </w:r>
      </w:del>
      <w:r>
        <w:t xml:space="preserve"> channels</w:t>
      </w:r>
      <w:ins w:id="177" w:author="Weidenaar, Joni" w:date="2021-01-28T12:52:00Z">
        <w:r w:rsidR="00F9611B">
          <w:t xml:space="preserve"> </w:t>
        </w:r>
      </w:ins>
    </w:p>
    <w:p w14:paraId="4789DAEA" w14:textId="7168649D" w:rsidR="00CB06CF" w:rsidRDefault="00216F90">
      <w:pPr>
        <w:pStyle w:val="ListParagraph"/>
        <w:numPr>
          <w:ilvl w:val="0"/>
          <w:numId w:val="11"/>
        </w:numPr>
        <w:rPr>
          <w:ins w:id="178" w:author="Weidenaar, Joni" w:date="2021-01-28T14:19:00Z"/>
        </w:rPr>
        <w:pPrChange w:id="179" w:author="Weidenaar, Joni" w:date="2021-01-28T14:52:00Z">
          <w:pPr/>
        </w:pPrChange>
      </w:pPr>
      <w:ins w:id="180" w:author="Weidenaar, Joni" w:date="2021-01-28T14:38:00Z">
        <w:r>
          <w:rPr>
            <w:noProof/>
          </w:rPr>
          <mc:AlternateContent>
            <mc:Choice Requires="wps">
              <w:drawing>
                <wp:anchor distT="45720" distB="45720" distL="114300" distR="114300" simplePos="0" relativeHeight="251666432" behindDoc="0" locked="0" layoutInCell="1" allowOverlap="1" wp14:anchorId="2AF8932E" wp14:editId="3373F511">
                  <wp:simplePos x="0" y="0"/>
                  <wp:positionH relativeFrom="column">
                    <wp:posOffset>5346700</wp:posOffset>
                  </wp:positionH>
                  <wp:positionV relativeFrom="paragraph">
                    <wp:posOffset>104775</wp:posOffset>
                  </wp:positionV>
                  <wp:extent cx="3815715" cy="3886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3886200"/>
                          </a:xfrm>
                          <a:prstGeom prst="rect">
                            <a:avLst/>
                          </a:prstGeom>
                          <a:solidFill>
                            <a:srgbClr val="FFFFFF"/>
                          </a:solidFill>
                          <a:ln w="9525">
                            <a:noFill/>
                            <a:miter lim="800000"/>
                            <a:headEnd/>
                            <a:tailEnd/>
                          </a:ln>
                        </wps:spPr>
                        <wps:txbx>
                          <w:txbxContent>
                            <w:p w14:paraId="4177DF9E" w14:textId="5B14228D" w:rsidR="00BF2D45" w:rsidRPr="00B76F83" w:rsidRDefault="00BF2D45" w:rsidP="00BF2D45">
                              <w:pPr>
                                <w:pStyle w:val="ListParagraph"/>
                                <w:numPr>
                                  <w:ilvl w:val="0"/>
                                  <w:numId w:val="5"/>
                                </w:numPr>
                                <w:tabs>
                                  <w:tab w:val="left" w:pos="7650"/>
                                </w:tabs>
                                <w:spacing w:before="120" w:after="120" w:line="259" w:lineRule="auto"/>
                                <w:contextualSpacing w:val="0"/>
                                <w:rPr>
                                  <w:ins w:id="181" w:author="Weidenaar, Joni" w:date="2021-01-28T14:38:00Z"/>
                                </w:rPr>
                              </w:pPr>
                              <w:ins w:id="182" w:author="Weidenaar, Joni" w:date="2021-01-28T14:38:00Z">
                                <w:r w:rsidRPr="00B76F83">
                                  <w:rPr>
                                    <w:b/>
                                  </w:rPr>
                                  <w:t>Compose</w:t>
                                </w:r>
                                <w:r>
                                  <w:rPr>
                                    <w:rStyle w:val="CommentReference"/>
                                  </w:rPr>
                                  <w:annotationRef/>
                                </w:r>
                                <w:r>
                                  <w:rPr>
                                    <w:b/>
                                  </w:rPr>
                                  <w:t xml:space="preserve"> - </w:t>
                                </w:r>
                                <w:r w:rsidRPr="00B76F83">
                                  <w:t xml:space="preserve">write </w:t>
                                </w:r>
                                <w:r>
                                  <w:t>a message and if you do not send it right away</w:t>
                                </w:r>
                                <w:r w:rsidR="004219ED">
                                  <w:t xml:space="preserve">, it will automatically </w:t>
                                </w:r>
                                <w:r>
                                  <w:t>save in the Drafts section of the sidebar.</w:t>
                                </w:r>
                              </w:ins>
                            </w:p>
                            <w:p w14:paraId="2ECA8DAF" w14:textId="35ABA1CC" w:rsidR="00BF2D45" w:rsidRDefault="00BF2D45" w:rsidP="00BF2D45">
                              <w:pPr>
                                <w:pStyle w:val="ListParagraph"/>
                                <w:numPr>
                                  <w:ilvl w:val="0"/>
                                  <w:numId w:val="5"/>
                                </w:numPr>
                                <w:tabs>
                                  <w:tab w:val="left" w:pos="7650"/>
                                  <w:tab w:val="left" w:pos="8730"/>
                                </w:tabs>
                                <w:spacing w:before="120" w:after="120"/>
                                <w:contextualSpacing w:val="0"/>
                                <w:rPr>
                                  <w:ins w:id="183" w:author="Weidenaar, Joni" w:date="2021-01-28T14:38:00Z"/>
                                </w:rPr>
                              </w:pPr>
                              <w:ins w:id="184" w:author="Weidenaar, Joni" w:date="2021-01-28T14:38:00Z">
                                <w:r w:rsidRPr="00B76F83">
                                  <w:rPr>
                                    <w:b/>
                                  </w:rPr>
                                  <w:t>Channels</w:t>
                                </w:r>
                                <w:r>
                                  <w:rPr>
                                    <w:b/>
                                  </w:rPr>
                                  <w:t xml:space="preserve"> - </w:t>
                                </w:r>
                                <w:r>
                                  <w:t xml:space="preserve">messaging and file sharing that is only available to assigned users. For example, a general channel will be available to all participants of the InterOpathon to read and post messages, but your team will have an exclusive channel. </w:t>
                                </w:r>
                              </w:ins>
                            </w:p>
                            <w:p w14:paraId="21C2F7CA" w14:textId="084DCD32" w:rsidR="00216F90" w:rsidRDefault="00BF2D45" w:rsidP="00216F90">
                              <w:pPr>
                                <w:pStyle w:val="ListParagraph"/>
                                <w:numPr>
                                  <w:ilvl w:val="0"/>
                                  <w:numId w:val="5"/>
                                </w:numPr>
                                <w:tabs>
                                  <w:tab w:val="left" w:pos="7650"/>
                                </w:tabs>
                                <w:spacing w:before="120" w:after="120" w:line="259" w:lineRule="auto"/>
                                <w:contextualSpacing w:val="0"/>
                                <w:rPr>
                                  <w:ins w:id="185" w:author="Weidenaar, Joni" w:date="2021-01-28T14:38:00Z"/>
                                </w:rPr>
                                <w:pPrChange w:id="186" w:author="Kendrah Baker" w:date="2021-03-04T09:16:00Z">
                                  <w:pPr>
                                    <w:pStyle w:val="ListParagraph"/>
                                    <w:numPr>
                                      <w:numId w:val="5"/>
                                    </w:numPr>
                                    <w:tabs>
                                      <w:tab w:val="left" w:pos="7650"/>
                                    </w:tabs>
                                    <w:spacing w:before="120" w:after="120" w:line="259" w:lineRule="auto"/>
                                    <w:ind w:left="360" w:hanging="360"/>
                                    <w:contextualSpacing w:val="0"/>
                                  </w:pPr>
                                </w:pPrChange>
                              </w:pPr>
                              <w:ins w:id="187" w:author="Weidenaar, Joni" w:date="2021-01-28T14:38:00Z">
                                <w:r w:rsidRPr="00B76F83">
                                  <w:rPr>
                                    <w:b/>
                                  </w:rPr>
                                  <w:t>Notifications</w:t>
                                </w:r>
                                <w:r>
                                  <w:rPr>
                                    <w:b/>
                                  </w:rPr>
                                  <w:t xml:space="preserve"> -</w:t>
                                </w:r>
                                <w:r>
                                  <w:t xml:space="preserve"> red circles with a number of unread </w:t>
                                </w:r>
                                <w:proofErr w:type="gramStart"/>
                                <w:r>
                                  <w:t>chat</w:t>
                                </w:r>
                                <w:proofErr w:type="gramEnd"/>
                                <w:r>
                                  <w:t xml:space="preserve"> within the channel.</w:t>
                                </w:r>
                              </w:ins>
                              <w:ins w:id="188" w:author="Kendrah Baker" w:date="2021-02-02T16:12:00Z">
                                <w:r w:rsidR="00C9665C">
                                  <w:t xml:space="preserve"> When new messages are sent in a channel, it will alert the user via a text box that appears at the top of the channel. </w:t>
                                </w:r>
                              </w:ins>
                              <w:ins w:id="189" w:author="Kendrah Baker" w:date="2021-03-04T09:16:00Z">
                                <w:r w:rsidR="00216F90">
                                  <w:t xml:space="preserve">It is important that if you use Slack to allow the </w:t>
                                </w:r>
                                <w:r w:rsidR="00216F90">
                                  <w:rPr>
                                    <w:b/>
                                    <w:bCs/>
                                  </w:rPr>
                                  <w:t>Desktop Notifications</w:t>
                                </w:r>
                                <w:r w:rsidR="00216F90">
                                  <w:t xml:space="preserve">, this will allow you to receive notifications outside of </w:t>
                                </w:r>
                                <w:r w:rsidR="00216F90">
                                  <w:t>Slack!</w:t>
                                </w:r>
                              </w:ins>
                            </w:p>
                            <w:p w14:paraId="401426BD" w14:textId="1FB97AB7" w:rsidR="00BF2D45" w:rsidRDefault="00BF2D45" w:rsidP="00BF2D45">
                              <w:pPr>
                                <w:pStyle w:val="ListParagraph"/>
                                <w:numPr>
                                  <w:ilvl w:val="0"/>
                                  <w:numId w:val="5"/>
                                </w:numPr>
                                <w:tabs>
                                  <w:tab w:val="left" w:pos="7650"/>
                                </w:tabs>
                                <w:spacing w:before="120" w:after="120" w:line="259" w:lineRule="auto"/>
                                <w:contextualSpacing w:val="0"/>
                                <w:rPr>
                                  <w:ins w:id="190" w:author="Weidenaar, Joni" w:date="2021-01-28T14:38:00Z"/>
                                </w:rPr>
                              </w:pPr>
                              <w:ins w:id="191" w:author="Weidenaar, Joni" w:date="2021-01-28T14:38:00Z">
                                <w:r w:rsidRPr="00B76F83">
                                  <w:rPr>
                                    <w:b/>
                                  </w:rPr>
                                  <w:t>Direct Messages</w:t>
                                </w:r>
                                <w:r>
                                  <w:rPr>
                                    <w:rStyle w:val="CommentReference"/>
                                  </w:rPr>
                                  <w:annotationRef/>
                                </w:r>
                                <w:r>
                                  <w:rPr>
                                    <w:b/>
                                  </w:rPr>
                                  <w:t xml:space="preserve"> </w:t>
                                </w:r>
                                <w:r>
                                  <w:t>- one-on</w:t>
                                </w:r>
                              </w:ins>
                              <w:ins w:id="192" w:author="Weidenaar, Joni" w:date="2021-01-28T14:39:00Z">
                                <w:r>
                                  <w:t>-</w:t>
                                </w:r>
                              </w:ins>
                              <w:ins w:id="193" w:author="Weidenaar, Joni" w:date="2021-01-28T14:38:00Z">
                                <w:r>
                                  <w:t>one chats with an</w:t>
                                </w:r>
                                <w:r w:rsidR="004219ED">
                                  <w:t>yone present at the event, including</w:t>
                                </w:r>
                                <w:r>
                                  <w:t xml:space="preserve"> event coordinators.</w:t>
                                </w:r>
                              </w:ins>
                            </w:p>
                            <w:p w14:paraId="601F001E" w14:textId="77777777" w:rsidR="00BF2D45" w:rsidRDefault="00BF2D45" w:rsidP="00BF2D45">
                              <w:pPr>
                                <w:rPr>
                                  <w:ins w:id="194" w:author="Weidenaar, Joni" w:date="2021-01-28T14:38:00Z"/>
                                </w:rPr>
                              </w:pPr>
                            </w:p>
                            <w:p w14:paraId="64FB9132" w14:textId="59579F4E" w:rsidR="00BF2D45" w:rsidRDefault="00BF2D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8932E" id="_x0000_t202" coordsize="21600,21600" o:spt="202" path="m,l,21600r21600,l21600,xe">
                  <v:stroke joinstyle="miter"/>
                  <v:path gradientshapeok="t" o:connecttype="rect"/>
                </v:shapetype>
                <v:shape id="Text Box 2" o:spid="_x0000_s1027" type="#_x0000_t202" style="position:absolute;left:0;text-align:left;margin-left:421pt;margin-top:8.25pt;width:300.45pt;height:3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" stroked="f">
                  <v:textbox>
                    <w:txbxContent>
                      <w:p w14:paraId="4177DF9E" w14:textId="5B14228D" w:rsidR="00BF2D45" w:rsidRPr="00B76F83" w:rsidRDefault="00BF2D45" w:rsidP="00BF2D45">
                        <w:pPr>
                          <w:pStyle w:val="ListParagraph"/>
                          <w:numPr>
                            <w:ilvl w:val="0"/>
                            <w:numId w:val="5"/>
                          </w:numPr>
                          <w:tabs>
                            <w:tab w:val="left" w:pos="7650"/>
                          </w:tabs>
                          <w:spacing w:before="120" w:after="120" w:line="259" w:lineRule="auto"/>
                          <w:contextualSpacing w:val="0"/>
                          <w:rPr>
                            <w:ins w:id="195" w:author="Weidenaar, Joni" w:date="2021-01-28T14:38:00Z"/>
                          </w:rPr>
                        </w:pPr>
                        <w:ins w:id="196" w:author="Weidenaar, Joni" w:date="2021-01-28T14:38:00Z">
                          <w:r w:rsidRPr="00B76F83">
                            <w:rPr>
                              <w:b/>
                            </w:rPr>
                            <w:t>Compose</w:t>
                          </w:r>
                          <w:r>
                            <w:rPr>
                              <w:rStyle w:val="CommentReference"/>
                            </w:rPr>
                            <w:annotationRef/>
                          </w:r>
                          <w:r>
                            <w:rPr>
                              <w:b/>
                            </w:rPr>
                            <w:t xml:space="preserve"> - </w:t>
                          </w:r>
                          <w:r w:rsidRPr="00B76F83">
                            <w:t xml:space="preserve">write </w:t>
                          </w:r>
                          <w:r>
                            <w:t>a message and if you do not send it right away</w:t>
                          </w:r>
                          <w:r w:rsidR="004219ED">
                            <w:t xml:space="preserve">, it will automatically </w:t>
                          </w:r>
                          <w:r>
                            <w:t>save in the Drafts section of the sidebar.</w:t>
                          </w:r>
                        </w:ins>
                      </w:p>
                      <w:p w14:paraId="2ECA8DAF" w14:textId="35ABA1CC" w:rsidR="00BF2D45" w:rsidRDefault="00BF2D45" w:rsidP="00BF2D45">
                        <w:pPr>
                          <w:pStyle w:val="ListParagraph"/>
                          <w:numPr>
                            <w:ilvl w:val="0"/>
                            <w:numId w:val="5"/>
                          </w:numPr>
                          <w:tabs>
                            <w:tab w:val="left" w:pos="7650"/>
                            <w:tab w:val="left" w:pos="8730"/>
                          </w:tabs>
                          <w:spacing w:before="120" w:after="120"/>
                          <w:contextualSpacing w:val="0"/>
                          <w:rPr>
                            <w:ins w:id="197" w:author="Weidenaar, Joni" w:date="2021-01-28T14:38:00Z"/>
                          </w:rPr>
                        </w:pPr>
                        <w:ins w:id="198" w:author="Weidenaar, Joni" w:date="2021-01-28T14:38:00Z">
                          <w:r w:rsidRPr="00B76F83">
                            <w:rPr>
                              <w:b/>
                            </w:rPr>
                            <w:t>Channels</w:t>
                          </w:r>
                          <w:r>
                            <w:rPr>
                              <w:b/>
                            </w:rPr>
                            <w:t xml:space="preserve"> - </w:t>
                          </w:r>
                          <w:r>
                            <w:t xml:space="preserve">messaging and file sharing that is only available to assigned users. For example, a general channel will be available to all participants of the InterOpathon to read and post messages, but your team will have an exclusive channel. </w:t>
                          </w:r>
                        </w:ins>
                      </w:p>
                      <w:p w14:paraId="21C2F7CA" w14:textId="084DCD32" w:rsidR="00216F90" w:rsidRDefault="00BF2D45" w:rsidP="00216F90">
                        <w:pPr>
                          <w:pStyle w:val="ListParagraph"/>
                          <w:numPr>
                            <w:ilvl w:val="0"/>
                            <w:numId w:val="5"/>
                          </w:numPr>
                          <w:tabs>
                            <w:tab w:val="left" w:pos="7650"/>
                          </w:tabs>
                          <w:spacing w:before="120" w:after="120" w:line="259" w:lineRule="auto"/>
                          <w:contextualSpacing w:val="0"/>
                          <w:rPr>
                            <w:ins w:id="199" w:author="Weidenaar, Joni" w:date="2021-01-28T14:38:00Z"/>
                          </w:rPr>
                          <w:pPrChange w:id="200" w:author="Kendrah Baker" w:date="2021-03-04T09:16:00Z">
                            <w:pPr>
                              <w:pStyle w:val="ListParagraph"/>
                              <w:numPr>
                                <w:numId w:val="5"/>
                              </w:numPr>
                              <w:tabs>
                                <w:tab w:val="left" w:pos="7650"/>
                              </w:tabs>
                              <w:spacing w:before="120" w:after="120" w:line="259" w:lineRule="auto"/>
                              <w:ind w:left="360" w:hanging="360"/>
                              <w:contextualSpacing w:val="0"/>
                            </w:pPr>
                          </w:pPrChange>
                        </w:pPr>
                        <w:ins w:id="201" w:author="Weidenaar, Joni" w:date="2021-01-28T14:38:00Z">
                          <w:r w:rsidRPr="00B76F83">
                            <w:rPr>
                              <w:b/>
                            </w:rPr>
                            <w:t>Notifications</w:t>
                          </w:r>
                          <w:r>
                            <w:rPr>
                              <w:b/>
                            </w:rPr>
                            <w:t xml:space="preserve"> -</w:t>
                          </w:r>
                          <w:r>
                            <w:t xml:space="preserve"> red circles with a number of unread </w:t>
                          </w:r>
                          <w:proofErr w:type="gramStart"/>
                          <w:r>
                            <w:t>chat</w:t>
                          </w:r>
                          <w:proofErr w:type="gramEnd"/>
                          <w:r>
                            <w:t xml:space="preserve"> within the channel.</w:t>
                          </w:r>
                        </w:ins>
                        <w:ins w:id="202" w:author="Kendrah Baker" w:date="2021-02-02T16:12:00Z">
                          <w:r w:rsidR="00C9665C">
                            <w:t xml:space="preserve"> When new messages are sent in a channel, it will alert the user via a text box that appears at the top of the channel. </w:t>
                          </w:r>
                        </w:ins>
                        <w:ins w:id="203" w:author="Kendrah Baker" w:date="2021-03-04T09:16:00Z">
                          <w:r w:rsidR="00216F90">
                            <w:t xml:space="preserve">It is important that if you use Slack to allow the </w:t>
                          </w:r>
                          <w:r w:rsidR="00216F90">
                            <w:rPr>
                              <w:b/>
                              <w:bCs/>
                            </w:rPr>
                            <w:t>Desktop Notifications</w:t>
                          </w:r>
                          <w:r w:rsidR="00216F90">
                            <w:t xml:space="preserve">, this will allow you to receive notifications outside of </w:t>
                          </w:r>
                          <w:r w:rsidR="00216F90">
                            <w:t>Slack!</w:t>
                          </w:r>
                        </w:ins>
                      </w:p>
                      <w:p w14:paraId="401426BD" w14:textId="1FB97AB7" w:rsidR="00BF2D45" w:rsidRDefault="00BF2D45" w:rsidP="00BF2D45">
                        <w:pPr>
                          <w:pStyle w:val="ListParagraph"/>
                          <w:numPr>
                            <w:ilvl w:val="0"/>
                            <w:numId w:val="5"/>
                          </w:numPr>
                          <w:tabs>
                            <w:tab w:val="left" w:pos="7650"/>
                          </w:tabs>
                          <w:spacing w:before="120" w:after="120" w:line="259" w:lineRule="auto"/>
                          <w:contextualSpacing w:val="0"/>
                          <w:rPr>
                            <w:ins w:id="204" w:author="Weidenaar, Joni" w:date="2021-01-28T14:38:00Z"/>
                          </w:rPr>
                        </w:pPr>
                        <w:ins w:id="205" w:author="Weidenaar, Joni" w:date="2021-01-28T14:38:00Z">
                          <w:r w:rsidRPr="00B76F83">
                            <w:rPr>
                              <w:b/>
                            </w:rPr>
                            <w:t>Direct Messages</w:t>
                          </w:r>
                          <w:r>
                            <w:rPr>
                              <w:rStyle w:val="CommentReference"/>
                            </w:rPr>
                            <w:annotationRef/>
                          </w:r>
                          <w:r>
                            <w:rPr>
                              <w:b/>
                            </w:rPr>
                            <w:t xml:space="preserve"> </w:t>
                          </w:r>
                          <w:r>
                            <w:t>- one-on</w:t>
                          </w:r>
                        </w:ins>
                        <w:ins w:id="206" w:author="Weidenaar, Joni" w:date="2021-01-28T14:39:00Z">
                          <w:r>
                            <w:t>-</w:t>
                          </w:r>
                        </w:ins>
                        <w:ins w:id="207" w:author="Weidenaar, Joni" w:date="2021-01-28T14:38:00Z">
                          <w:r>
                            <w:t>one chats with an</w:t>
                          </w:r>
                          <w:r w:rsidR="004219ED">
                            <w:t>yone present at the event, including</w:t>
                          </w:r>
                          <w:r>
                            <w:t xml:space="preserve"> event coordinators.</w:t>
                          </w:r>
                        </w:ins>
                      </w:p>
                      <w:p w14:paraId="601F001E" w14:textId="77777777" w:rsidR="00BF2D45" w:rsidRDefault="00BF2D45" w:rsidP="00BF2D45">
                        <w:pPr>
                          <w:rPr>
                            <w:ins w:id="208" w:author="Weidenaar, Joni" w:date="2021-01-28T14:38:00Z"/>
                          </w:rPr>
                        </w:pPr>
                      </w:p>
                      <w:p w14:paraId="64FB9132" w14:textId="59579F4E" w:rsidR="00BF2D45" w:rsidRDefault="00BF2D45"/>
                    </w:txbxContent>
                  </v:textbox>
                  <w10:wrap type="square"/>
                </v:shape>
              </w:pict>
            </mc:Fallback>
          </mc:AlternateContent>
        </w:r>
      </w:ins>
      <w:del w:id="209" w:author="Weidenaar, Joni" w:date="2021-01-28T12:52:00Z">
        <w:r w:rsidR="00187586" w:rsidDel="00F9611B">
          <w:delText xml:space="preserve"> </w:delText>
        </w:r>
      </w:del>
      <w:del w:id="210" w:author="Weidenaar, Joni" w:date="2021-01-28T12:50:00Z">
        <w:r w:rsidR="00187586" w:rsidDel="00F9611B">
          <w:delText xml:space="preserve">available to you. It will also </w:delText>
        </w:r>
      </w:del>
      <w:del w:id="211" w:author="Weidenaar, Joni" w:date="2021-01-28T12:53:00Z">
        <w:r w:rsidR="00187586" w:rsidDel="00F9611B">
          <w:delText>allow you to send</w:delText>
        </w:r>
      </w:del>
      <w:del w:id="212" w:author="Weidenaar, Joni" w:date="2021-01-28T14:52:00Z">
        <w:r w:rsidR="00187586" w:rsidDel="004219ED">
          <w:delText xml:space="preserve"> and receive </w:delText>
        </w:r>
      </w:del>
      <w:ins w:id="213" w:author="Weidenaar, Joni" w:date="2021-01-28T14:52:00Z">
        <w:r w:rsidR="004219ED">
          <w:t>D</w:t>
        </w:r>
      </w:ins>
      <w:del w:id="214" w:author="Weidenaar, Joni" w:date="2021-01-28T14:52:00Z">
        <w:r w:rsidR="00187586" w:rsidDel="004219ED">
          <w:delText>d</w:delText>
        </w:r>
      </w:del>
      <w:r w:rsidR="00187586">
        <w:t xml:space="preserve">irect messages with anyone who is </w:t>
      </w:r>
      <w:del w:id="215" w:author="Weidenaar, Joni" w:date="2021-01-28T13:08:00Z">
        <w:r w:rsidR="00187586" w:rsidDel="002B0A05">
          <w:delText>a member of the Slack group</w:delText>
        </w:r>
      </w:del>
      <w:ins w:id="216" w:author="Weidenaar, Joni" w:date="2021-01-28T13:08:00Z">
        <w:r w:rsidR="002B0A05">
          <w:t>attending the InterOpathon</w:t>
        </w:r>
      </w:ins>
      <w:del w:id="217" w:author="Weidenaar, Joni" w:date="2021-01-28T14:53:00Z">
        <w:r w:rsidR="00187586" w:rsidDel="004219ED">
          <w:delText>.</w:delText>
        </w:r>
      </w:del>
    </w:p>
    <w:p w14:paraId="719D5467" w14:textId="6E1A5F61" w:rsidR="001727C8" w:rsidRDefault="001727C8">
      <w:pPr>
        <w:pStyle w:val="ListParagraph"/>
        <w:rPr>
          <w:ins w:id="218" w:author="Weidenaar, Joni" w:date="2021-01-28T13:42:00Z"/>
        </w:rPr>
        <w:pPrChange w:id="219" w:author="Weidenaar, Joni" w:date="2021-01-28T14:19:00Z">
          <w:pPr/>
        </w:pPrChange>
      </w:pPr>
    </w:p>
    <w:p w14:paraId="7115835B" w14:textId="709B5F44" w:rsidR="00271DD1" w:rsidRPr="00271DD1" w:rsidRDefault="00BF2D45">
      <w:pPr>
        <w:pStyle w:val="ListParagraph"/>
        <w:rPr>
          <w:ins w:id="220" w:author="Weidenaar, Joni" w:date="2021-01-28T13:25:00Z"/>
          <w:sz w:val="12"/>
          <w:rPrChange w:id="221" w:author="Weidenaar, Joni" w:date="2021-01-28T13:42:00Z">
            <w:rPr>
              <w:ins w:id="222" w:author="Weidenaar, Joni" w:date="2021-01-28T13:25:00Z"/>
            </w:rPr>
          </w:rPrChange>
        </w:rPr>
        <w:pPrChange w:id="223" w:author="Weidenaar, Joni" w:date="2021-01-28T13:42:00Z">
          <w:pPr/>
        </w:pPrChange>
      </w:pPr>
      <w:r>
        <w:rPr>
          <w:noProof/>
        </w:rPr>
        <w:drawing>
          <wp:anchor distT="0" distB="0" distL="114300" distR="114300" simplePos="0" relativeHeight="251658240" behindDoc="0" locked="0" layoutInCell="1" allowOverlap="1" wp14:anchorId="7F286BF0" wp14:editId="78F5528A">
            <wp:simplePos x="0" y="0"/>
            <wp:positionH relativeFrom="column">
              <wp:posOffset>255821</wp:posOffset>
            </wp:positionH>
            <wp:positionV relativeFrom="paragraph">
              <wp:posOffset>28498</wp:posOffset>
            </wp:positionV>
            <wp:extent cx="4730750" cy="3218180"/>
            <wp:effectExtent l="0" t="0" r="0" b="1270"/>
            <wp:wrapThrough wrapText="bothSides">
              <wp:wrapPolygon edited="0">
                <wp:start x="0" y="0"/>
                <wp:lineTo x="0" y="21481"/>
                <wp:lineTo x="21484" y="21481"/>
                <wp:lineTo x="21484" y="0"/>
                <wp:lineTo x="0" y="0"/>
              </wp:wrapPolygon>
            </wp:wrapThrough>
            <wp:docPr id="6" name="Picture 6" descr="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ba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0750"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E42DE" w14:textId="0717799A" w:rsidR="00187586" w:rsidDel="00D27EBA" w:rsidRDefault="00187586">
      <w:pPr>
        <w:pStyle w:val="ListParagraph"/>
        <w:rPr>
          <w:del w:id="224" w:author="Weidenaar, Joni" w:date="2021-01-28T13:31:00Z"/>
        </w:rPr>
        <w:pPrChange w:id="225" w:author="Weidenaar, Joni" w:date="2021-01-28T13:25:00Z">
          <w:pPr/>
        </w:pPrChange>
      </w:pPr>
      <w:del w:id="226" w:author="Weidenaar, Joni" w:date="2021-01-28T12:53:00Z">
        <w:r w:rsidDel="00F9611B">
          <w:delText xml:space="preserve"> </w:delText>
        </w:r>
      </w:del>
    </w:p>
    <w:p w14:paraId="68B7E562" w14:textId="68D3EF35" w:rsidR="00187586" w:rsidRDefault="00187586">
      <w:pPr>
        <w:pStyle w:val="ListParagraph"/>
        <w:rPr>
          <w:noProof/>
        </w:rPr>
        <w:pPrChange w:id="227" w:author="Weidenaar, Joni" w:date="2021-01-28T13:31:00Z">
          <w:pPr/>
        </w:pPrChange>
      </w:pPr>
    </w:p>
    <w:p w14:paraId="71E7DD48" w14:textId="29514699" w:rsidR="00187586" w:rsidRPr="00F9611B" w:rsidDel="00D27EBA" w:rsidRDefault="00187586">
      <w:pPr>
        <w:pStyle w:val="ListParagraph"/>
        <w:numPr>
          <w:ilvl w:val="0"/>
          <w:numId w:val="5"/>
        </w:numPr>
        <w:tabs>
          <w:tab w:val="left" w:pos="7650"/>
        </w:tabs>
        <w:spacing w:before="120" w:after="120" w:line="259" w:lineRule="auto"/>
        <w:contextualSpacing w:val="0"/>
        <w:rPr>
          <w:del w:id="228" w:author="Weidenaar, Joni" w:date="2021-01-28T13:35:00Z"/>
          <w:b/>
          <w:rPrChange w:id="229" w:author="Weidenaar, Joni" w:date="2021-01-28T12:55:00Z">
            <w:rPr>
              <w:del w:id="230" w:author="Weidenaar, Joni" w:date="2021-01-28T13:35:00Z"/>
            </w:rPr>
          </w:rPrChange>
        </w:rPr>
        <w:pPrChange w:id="231" w:author="Weidenaar, Joni" w:date="2021-01-28T13:44:00Z">
          <w:pPr>
            <w:pStyle w:val="ListParagraph"/>
            <w:numPr>
              <w:numId w:val="5"/>
            </w:numPr>
            <w:spacing w:before="0" w:after="160" w:line="259" w:lineRule="auto"/>
            <w:ind w:left="360" w:hanging="360"/>
          </w:pPr>
        </w:pPrChange>
      </w:pPr>
      <w:commentRangeStart w:id="232"/>
      <w:del w:id="233" w:author="Weidenaar, Joni" w:date="2021-01-28T14:38:00Z">
        <w:r w:rsidRPr="00F9611B" w:rsidDel="00BF2D45">
          <w:rPr>
            <w:b/>
            <w:rPrChange w:id="234" w:author="Weidenaar, Joni" w:date="2021-01-28T12:55:00Z">
              <w:rPr/>
            </w:rPrChange>
          </w:rPr>
          <w:delText>Compose</w:delText>
        </w:r>
        <w:commentRangeEnd w:id="232"/>
        <w:r w:rsidR="00F9611B" w:rsidDel="00BF2D45">
          <w:rPr>
            <w:rStyle w:val="CommentReference"/>
          </w:rPr>
          <w:commentReference w:id="232"/>
        </w:r>
      </w:del>
    </w:p>
    <w:p w14:paraId="70818FA5" w14:textId="04778721" w:rsidR="00271DD1" w:rsidRPr="00271DD1" w:rsidDel="00BF2D45" w:rsidRDefault="00187586">
      <w:pPr>
        <w:pStyle w:val="ListParagraph"/>
        <w:numPr>
          <w:ilvl w:val="0"/>
          <w:numId w:val="5"/>
        </w:numPr>
        <w:tabs>
          <w:tab w:val="left" w:pos="7650"/>
        </w:tabs>
        <w:spacing w:before="120" w:after="120" w:line="259" w:lineRule="auto"/>
        <w:contextualSpacing w:val="0"/>
        <w:rPr>
          <w:del w:id="235" w:author="Weidenaar, Joni" w:date="2021-01-28T14:38:00Z"/>
        </w:rPr>
        <w:pPrChange w:id="236" w:author="Weidenaar, Joni" w:date="2021-01-28T13:44:00Z">
          <w:pPr/>
        </w:pPrChange>
      </w:pPr>
      <w:del w:id="237" w:author="Weidenaar, Joni" w:date="2021-01-28T12:55:00Z">
        <w:r w:rsidDel="00F9611B">
          <w:delText>Using this</w:delText>
        </w:r>
      </w:del>
      <w:del w:id="238" w:author="Weidenaar, Joni" w:date="2021-01-28T13:35:00Z">
        <w:r w:rsidDel="00D27EBA">
          <w:delText xml:space="preserve"> compose feature</w:delText>
        </w:r>
      </w:del>
      <w:del w:id="239" w:author="Weidenaar, Joni" w:date="2021-01-28T12:59:00Z">
        <w:r w:rsidDel="00F9611B">
          <w:delText>, you can compose</w:delText>
        </w:r>
      </w:del>
      <w:del w:id="240" w:author="Weidenaar, Joni" w:date="2021-01-28T13:35:00Z">
        <w:r w:rsidDel="00D27EBA">
          <w:delText xml:space="preserve"> </w:delText>
        </w:r>
        <w:r w:rsidDel="00271DD1">
          <w:delText xml:space="preserve">a </w:delText>
        </w:r>
      </w:del>
      <w:del w:id="241" w:author="Weidenaar, Joni" w:date="2021-01-28T14:38:00Z">
        <w:r w:rsidDel="00BF2D45">
          <w:delText xml:space="preserve">message </w:delText>
        </w:r>
      </w:del>
      <w:del w:id="242" w:author="Weidenaar, Joni" w:date="2021-01-28T14:20:00Z">
        <w:r w:rsidDel="001727C8">
          <w:delText xml:space="preserve">button and then send it </w:delText>
        </w:r>
      </w:del>
      <w:del w:id="243" w:author="Weidenaar, Joni" w:date="2021-01-28T12:59:00Z">
        <w:r w:rsidDel="00F9611B">
          <w:delText xml:space="preserve">out </w:delText>
        </w:r>
      </w:del>
      <w:del w:id="244" w:author="Weidenaar, Joni" w:date="2021-01-28T14:20:00Z">
        <w:r w:rsidDel="001727C8">
          <w:delText>when you are ready. I</w:delText>
        </w:r>
      </w:del>
      <w:del w:id="245" w:author="Weidenaar, Joni" w:date="2021-01-28T14:38:00Z">
        <w:r w:rsidDel="00BF2D45">
          <w:delText xml:space="preserve">f you </w:delText>
        </w:r>
      </w:del>
      <w:del w:id="246" w:author="Weidenaar, Joni" w:date="2021-01-28T13:00:00Z">
        <w:r w:rsidDel="00F9611B">
          <w:delText>create a message, but aren’t ready to send it yet</w:delText>
        </w:r>
      </w:del>
      <w:del w:id="247" w:author="Weidenaar, Joni" w:date="2021-01-28T14:38:00Z">
        <w:r w:rsidDel="00BF2D45">
          <w:delText>, it will automatically be save</w:delText>
        </w:r>
      </w:del>
      <w:del w:id="248" w:author="Weidenaar, Joni" w:date="2021-01-28T14:20:00Z">
        <w:r w:rsidDel="001727C8">
          <w:delText>d as a Draft</w:delText>
        </w:r>
      </w:del>
      <w:del w:id="249" w:author="Weidenaar, Joni" w:date="2021-01-28T14:38:00Z">
        <w:r w:rsidDel="00BF2D45">
          <w:delText xml:space="preserve"> in the Draft section of the sidebar.</w:delText>
        </w:r>
      </w:del>
    </w:p>
    <w:p w14:paraId="76A0B3D4" w14:textId="6B757F2E" w:rsidR="00187586" w:rsidRPr="00F9611B" w:rsidDel="00271DD1" w:rsidRDefault="00187586">
      <w:pPr>
        <w:pStyle w:val="ListParagraph"/>
        <w:numPr>
          <w:ilvl w:val="0"/>
          <w:numId w:val="5"/>
        </w:numPr>
        <w:tabs>
          <w:tab w:val="left" w:pos="7560"/>
          <w:tab w:val="left" w:pos="7650"/>
          <w:tab w:val="left" w:pos="8730"/>
        </w:tabs>
        <w:spacing w:before="120" w:after="120" w:line="259" w:lineRule="auto"/>
        <w:contextualSpacing w:val="0"/>
        <w:rPr>
          <w:del w:id="250" w:author="Weidenaar, Joni" w:date="2021-01-28T13:39:00Z"/>
          <w:b/>
          <w:rPrChange w:id="251" w:author="Weidenaar, Joni" w:date="2021-01-28T12:55:00Z">
            <w:rPr>
              <w:del w:id="252" w:author="Weidenaar, Joni" w:date="2021-01-28T13:39:00Z"/>
            </w:rPr>
          </w:rPrChange>
        </w:rPr>
        <w:pPrChange w:id="253" w:author="Weidenaar, Joni" w:date="2021-01-28T13:44:00Z">
          <w:pPr>
            <w:pStyle w:val="ListParagraph"/>
            <w:numPr>
              <w:numId w:val="5"/>
            </w:numPr>
            <w:spacing w:before="0" w:after="160" w:line="259" w:lineRule="auto"/>
            <w:ind w:left="360" w:hanging="360"/>
          </w:pPr>
        </w:pPrChange>
      </w:pPr>
      <w:del w:id="254" w:author="Weidenaar, Joni" w:date="2021-01-28T14:38:00Z">
        <w:r w:rsidRPr="00F9611B" w:rsidDel="00BF2D45">
          <w:rPr>
            <w:b/>
            <w:rPrChange w:id="255" w:author="Weidenaar, Joni" w:date="2021-01-28T12:55:00Z">
              <w:rPr/>
            </w:rPrChange>
          </w:rPr>
          <w:delText>Channels</w:delText>
        </w:r>
      </w:del>
    </w:p>
    <w:p w14:paraId="0E1FB5F8" w14:textId="5F6C449F" w:rsidR="00187586" w:rsidDel="00271DD1" w:rsidRDefault="00187586">
      <w:pPr>
        <w:pStyle w:val="ListParagraph"/>
        <w:numPr>
          <w:ilvl w:val="0"/>
          <w:numId w:val="5"/>
        </w:numPr>
        <w:tabs>
          <w:tab w:val="left" w:pos="7650"/>
          <w:tab w:val="left" w:pos="8730"/>
        </w:tabs>
        <w:spacing w:before="120" w:after="120"/>
        <w:contextualSpacing w:val="0"/>
        <w:rPr>
          <w:del w:id="256" w:author="Weidenaar, Joni" w:date="2021-01-28T13:40:00Z"/>
        </w:rPr>
        <w:pPrChange w:id="257" w:author="Weidenaar, Joni" w:date="2021-01-28T13:44:00Z">
          <w:pPr/>
        </w:pPrChange>
      </w:pPr>
      <w:del w:id="258" w:author="Weidenaar, Joni" w:date="2021-01-28T13:39:00Z">
        <w:r w:rsidDel="00271DD1">
          <w:delText xml:space="preserve">The channels </w:delText>
        </w:r>
      </w:del>
      <w:del w:id="259" w:author="Weidenaar, Joni" w:date="2021-01-28T13:02:00Z">
        <w:r w:rsidDel="00F9611B">
          <w:delText xml:space="preserve">within your Slack group are different places to organize the work you are doing. </w:delText>
        </w:r>
      </w:del>
      <w:del w:id="260" w:author="Weidenaar, Joni" w:date="2021-01-28T13:40:00Z">
        <w:r w:rsidDel="00271DD1">
          <w:delText xml:space="preserve">Each channel has a specific name </w:delText>
        </w:r>
      </w:del>
      <w:del w:id="261" w:author="Weidenaar, Joni" w:date="2021-01-28T13:03:00Z">
        <w:r w:rsidDel="00F9611B">
          <w:delText>which will allow</w:delText>
        </w:r>
      </w:del>
      <w:del w:id="262" w:author="Weidenaar, Joni" w:date="2021-01-28T13:40:00Z">
        <w:r w:rsidDel="00271DD1">
          <w:delText xml:space="preserve"> you to identify the work being done within it.</w:delText>
        </w:r>
      </w:del>
    </w:p>
    <w:p w14:paraId="12D0EBDA" w14:textId="7482DB1B" w:rsidR="00F9611B" w:rsidDel="00271DD1" w:rsidRDefault="00187586">
      <w:pPr>
        <w:pStyle w:val="ListParagraph"/>
        <w:numPr>
          <w:ilvl w:val="0"/>
          <w:numId w:val="5"/>
        </w:numPr>
        <w:tabs>
          <w:tab w:val="left" w:pos="7650"/>
          <w:tab w:val="left" w:pos="8730"/>
        </w:tabs>
        <w:spacing w:before="120" w:after="120"/>
        <w:contextualSpacing w:val="0"/>
        <w:rPr>
          <w:del w:id="263" w:author="Weidenaar, Joni" w:date="2021-01-28T13:37:00Z"/>
        </w:rPr>
        <w:pPrChange w:id="264" w:author="Weidenaar, Joni" w:date="2021-01-28T13:44:00Z">
          <w:pPr/>
        </w:pPrChange>
      </w:pPr>
      <w:del w:id="265" w:author="Weidenaar, Joni" w:date="2021-01-28T13:37:00Z">
        <w:r w:rsidDel="00271DD1">
          <w:delText>For the purposes of the InterOpathon, you will see the following channels:</w:delText>
        </w:r>
      </w:del>
    </w:p>
    <w:p w14:paraId="0DAD51B7" w14:textId="598A2A9E" w:rsidR="00F9611B" w:rsidDel="00271DD1" w:rsidRDefault="00187586">
      <w:pPr>
        <w:pStyle w:val="ListParagraph"/>
        <w:numPr>
          <w:ilvl w:val="0"/>
          <w:numId w:val="5"/>
        </w:numPr>
        <w:tabs>
          <w:tab w:val="left" w:pos="7650"/>
          <w:tab w:val="left" w:pos="8730"/>
        </w:tabs>
        <w:spacing w:before="120" w:after="120"/>
        <w:contextualSpacing w:val="0"/>
        <w:rPr>
          <w:del w:id="266" w:author="Weidenaar, Joni" w:date="2021-01-28T13:37:00Z"/>
        </w:rPr>
        <w:pPrChange w:id="267" w:author="Weidenaar, Joni" w:date="2021-01-28T13:44:00Z">
          <w:pPr>
            <w:pStyle w:val="ListParagraph"/>
            <w:numPr>
              <w:numId w:val="6"/>
            </w:numPr>
            <w:spacing w:before="0" w:after="160" w:line="259" w:lineRule="auto"/>
            <w:ind w:hanging="360"/>
          </w:pPr>
        </w:pPrChange>
      </w:pPr>
      <w:commentRangeStart w:id="268"/>
      <w:del w:id="269" w:author="Weidenaar, Joni" w:date="2021-01-28T13:37:00Z">
        <w:r w:rsidRPr="00F9611B" w:rsidDel="00271DD1">
          <w:rPr>
            <w:b/>
            <w:rPrChange w:id="270" w:author="Weidenaar, Joni" w:date="2021-01-28T13:03:00Z">
              <w:rPr/>
            </w:rPrChange>
          </w:rPr>
          <w:delText>#team #</w:delText>
        </w:r>
        <w:commentRangeEnd w:id="268"/>
        <w:r w:rsidR="00F9611B" w:rsidDel="00271DD1">
          <w:rPr>
            <w:rStyle w:val="CommentReference"/>
          </w:rPr>
          <w:commentReference w:id="268"/>
        </w:r>
        <w:r w:rsidRPr="00F9611B" w:rsidDel="00271DD1">
          <w:rPr>
            <w:b/>
            <w:rPrChange w:id="271" w:author="Weidenaar, Joni" w:date="2021-01-28T13:03:00Z">
              <w:rPr/>
            </w:rPrChange>
          </w:rPr>
          <w:delText>:</w:delText>
        </w:r>
        <w:r w:rsidDel="00271DD1">
          <w:delText xml:space="preserve"> This will be your team’s private work space. Here you can communicate openly and freely without worry of other team’s seeing your work. You can also utilize Slack’s video calling features if needed. The only people who are able to see a team channel, are the team members and Event Coordinators.</w:delText>
        </w:r>
      </w:del>
    </w:p>
    <w:p w14:paraId="3916C6A6" w14:textId="7B6F45E3" w:rsidR="00F9611B" w:rsidRPr="00F9611B" w:rsidDel="00F9611B" w:rsidRDefault="00187586">
      <w:pPr>
        <w:pStyle w:val="ListParagraph"/>
        <w:numPr>
          <w:ilvl w:val="0"/>
          <w:numId w:val="5"/>
        </w:numPr>
        <w:tabs>
          <w:tab w:val="left" w:pos="7650"/>
          <w:tab w:val="left" w:pos="8730"/>
        </w:tabs>
        <w:spacing w:before="120" w:after="120"/>
        <w:contextualSpacing w:val="0"/>
        <w:rPr>
          <w:del w:id="272" w:author="Weidenaar, Joni" w:date="2021-01-28T13:04:00Z"/>
          <w:b/>
          <w:rPrChange w:id="273" w:author="Weidenaar, Joni" w:date="2021-01-28T13:04:00Z">
            <w:rPr>
              <w:del w:id="274" w:author="Weidenaar, Joni" w:date="2021-01-28T13:04:00Z"/>
            </w:rPr>
          </w:rPrChange>
        </w:rPr>
        <w:pPrChange w:id="275" w:author="Weidenaar, Joni" w:date="2021-01-28T13:44:00Z">
          <w:pPr>
            <w:pStyle w:val="ListParagraph"/>
            <w:numPr>
              <w:numId w:val="6"/>
            </w:numPr>
            <w:spacing w:before="0" w:after="160" w:line="259" w:lineRule="auto"/>
            <w:ind w:hanging="360"/>
          </w:pPr>
        </w:pPrChange>
      </w:pPr>
      <w:del w:id="276" w:author="Weidenaar, Joni" w:date="2021-01-28T13:37:00Z">
        <w:r w:rsidRPr="00F9611B" w:rsidDel="00271DD1">
          <w:rPr>
            <w:b/>
            <w:rPrChange w:id="277" w:author="Weidenaar, Joni" w:date="2021-01-28T13:04:00Z">
              <w:rPr/>
            </w:rPrChange>
          </w:rPr>
          <w:delText>#general:</w:delText>
        </w:r>
        <w:r w:rsidDel="00271DD1">
          <w:delText xml:space="preserve"> This channel will be the main point for announcements within the Slack group. Here event coordinators will provide event updates, bonus challenge winners, and any important communications.</w:delText>
        </w:r>
      </w:del>
      <w:commentRangeStart w:id="278"/>
    </w:p>
    <w:p w14:paraId="2B38F554" w14:textId="42B5107F" w:rsidR="00F9611B" w:rsidDel="00271DD1" w:rsidRDefault="00187586">
      <w:pPr>
        <w:pStyle w:val="ListParagraph"/>
        <w:numPr>
          <w:ilvl w:val="0"/>
          <w:numId w:val="5"/>
        </w:numPr>
        <w:tabs>
          <w:tab w:val="left" w:pos="7650"/>
          <w:tab w:val="left" w:pos="8730"/>
        </w:tabs>
        <w:spacing w:before="120" w:after="120"/>
        <w:contextualSpacing w:val="0"/>
        <w:rPr>
          <w:del w:id="279" w:author="Weidenaar, Joni" w:date="2021-01-28T13:37:00Z"/>
        </w:rPr>
        <w:pPrChange w:id="280" w:author="Weidenaar, Joni" w:date="2021-01-28T13:44:00Z">
          <w:pPr>
            <w:pStyle w:val="ListParagraph"/>
            <w:numPr>
              <w:numId w:val="6"/>
            </w:numPr>
            <w:spacing w:before="0" w:after="160" w:line="259" w:lineRule="auto"/>
            <w:ind w:hanging="360"/>
          </w:pPr>
        </w:pPrChange>
      </w:pPr>
      <w:del w:id="281" w:author="Weidenaar, Joni" w:date="2021-01-28T13:37:00Z">
        <w:r w:rsidRPr="00F9611B" w:rsidDel="00271DD1">
          <w:rPr>
            <w:b/>
            <w:rPrChange w:id="282" w:author="Weidenaar, Joni" w:date="2021-01-28T13:04:00Z">
              <w:rPr/>
            </w:rPrChange>
          </w:rPr>
          <w:delText>#use case:</w:delText>
        </w:r>
        <w:r w:rsidDel="00271DD1">
          <w:delText xml:space="preserve"> </w:delText>
        </w:r>
        <w:commentRangeEnd w:id="278"/>
        <w:r w:rsidR="00F9611B" w:rsidDel="00271DD1">
          <w:rPr>
            <w:rStyle w:val="CommentReference"/>
          </w:rPr>
          <w:commentReference w:id="278"/>
        </w:r>
        <w:r w:rsidDel="00271DD1">
          <w:delText>Each of the use cases available during an InterOpathon will have their own help channel. These channels are available so participants can reach out to Use Case experts to ask questions</w:delText>
        </w:r>
      </w:del>
      <w:del w:id="283" w:author="Weidenaar, Joni" w:date="2021-01-28T13:10:00Z">
        <w:r w:rsidDel="002B0A05">
          <w:delText>. These channels</w:delText>
        </w:r>
      </w:del>
      <w:del w:id="284" w:author="Weidenaar, Joni" w:date="2021-01-28T13:37:00Z">
        <w:r w:rsidDel="00271DD1">
          <w:delText xml:space="preserve"> are not made for technical questions, but for content related questions.</w:delText>
        </w:r>
      </w:del>
    </w:p>
    <w:p w14:paraId="00E7E95D" w14:textId="1BC3613A" w:rsidR="00F9611B" w:rsidRPr="002B0A05" w:rsidDel="00F9611B" w:rsidRDefault="00187586">
      <w:pPr>
        <w:pStyle w:val="ListParagraph"/>
        <w:numPr>
          <w:ilvl w:val="0"/>
          <w:numId w:val="5"/>
        </w:numPr>
        <w:tabs>
          <w:tab w:val="left" w:pos="7650"/>
          <w:tab w:val="left" w:pos="8730"/>
        </w:tabs>
        <w:spacing w:before="120" w:after="120"/>
        <w:contextualSpacing w:val="0"/>
        <w:rPr>
          <w:del w:id="285" w:author="Weidenaar, Joni" w:date="2021-01-28T13:05:00Z"/>
          <w:b/>
          <w:rPrChange w:id="286" w:author="Weidenaar, Joni" w:date="2021-01-28T13:05:00Z">
            <w:rPr>
              <w:del w:id="287" w:author="Weidenaar, Joni" w:date="2021-01-28T13:05:00Z"/>
            </w:rPr>
          </w:rPrChange>
        </w:rPr>
        <w:pPrChange w:id="288" w:author="Weidenaar, Joni" w:date="2021-01-28T13:44:00Z">
          <w:pPr>
            <w:pStyle w:val="ListParagraph"/>
            <w:numPr>
              <w:numId w:val="6"/>
            </w:numPr>
            <w:spacing w:before="0" w:after="160" w:line="259" w:lineRule="auto"/>
            <w:ind w:hanging="360"/>
          </w:pPr>
        </w:pPrChange>
      </w:pPr>
      <w:del w:id="289" w:author="Weidenaar, Joni" w:date="2021-01-28T13:37:00Z">
        <w:r w:rsidRPr="00F9611B" w:rsidDel="00271DD1">
          <w:rPr>
            <w:b/>
            <w:rPrChange w:id="290" w:author="Weidenaar, Joni" w:date="2021-01-28T13:05:00Z">
              <w:rPr/>
            </w:rPrChange>
          </w:rPr>
          <w:delText>#help-desk:</w:delText>
        </w:r>
        <w:r w:rsidDel="00271DD1">
          <w:delText xml:space="preserve"> This channel is for technical help, namely IOL related help. Here IOL specialists will be available to help identify and solve IOL related problems. </w:delText>
        </w:r>
      </w:del>
    </w:p>
    <w:p w14:paraId="476FF202" w14:textId="29A31579" w:rsidR="002B0A05" w:rsidDel="00271DD1" w:rsidRDefault="00187586">
      <w:pPr>
        <w:pStyle w:val="ListParagraph"/>
        <w:numPr>
          <w:ilvl w:val="0"/>
          <w:numId w:val="5"/>
        </w:numPr>
        <w:tabs>
          <w:tab w:val="left" w:pos="7650"/>
          <w:tab w:val="left" w:pos="8730"/>
        </w:tabs>
        <w:spacing w:before="120" w:after="120"/>
        <w:contextualSpacing w:val="0"/>
        <w:rPr>
          <w:del w:id="291" w:author="Weidenaar, Joni" w:date="2021-01-28T13:37:00Z"/>
        </w:rPr>
        <w:pPrChange w:id="292" w:author="Weidenaar, Joni" w:date="2021-01-28T13:44:00Z">
          <w:pPr>
            <w:pStyle w:val="ListParagraph"/>
            <w:numPr>
              <w:numId w:val="6"/>
            </w:numPr>
            <w:spacing w:before="0" w:after="160" w:line="259" w:lineRule="auto"/>
            <w:ind w:hanging="360"/>
          </w:pPr>
        </w:pPrChange>
      </w:pPr>
      <w:del w:id="293" w:author="Weidenaar, Joni" w:date="2021-01-28T13:37:00Z">
        <w:r w:rsidRPr="002B0A05" w:rsidDel="00271DD1">
          <w:rPr>
            <w:b/>
            <w:rPrChange w:id="294" w:author="Weidenaar, Joni" w:date="2021-01-28T13:05:00Z">
              <w:rPr/>
            </w:rPrChange>
          </w:rPr>
          <w:delText>#random:</w:delText>
        </w:r>
        <w:r w:rsidDel="00271DD1">
          <w:delText xml:space="preserve"> This channel is simply for participants to talk about anything they’d like, so long as it is work appropriate</w:delText>
        </w:r>
      </w:del>
    </w:p>
    <w:p w14:paraId="65089BED" w14:textId="579177DA" w:rsidR="002B0A05" w:rsidRPr="002B0A05" w:rsidDel="002B0A05" w:rsidRDefault="00187586">
      <w:pPr>
        <w:pStyle w:val="ListParagraph"/>
        <w:tabs>
          <w:tab w:val="left" w:pos="7650"/>
        </w:tabs>
        <w:spacing w:before="120" w:after="120" w:line="259" w:lineRule="auto"/>
        <w:contextualSpacing w:val="0"/>
        <w:rPr>
          <w:del w:id="295" w:author="Weidenaar, Joni" w:date="2021-01-28T13:06:00Z"/>
          <w:b/>
          <w:rPrChange w:id="296" w:author="Weidenaar, Joni" w:date="2021-01-28T13:06:00Z">
            <w:rPr>
              <w:del w:id="297" w:author="Weidenaar, Joni" w:date="2021-01-28T13:06:00Z"/>
            </w:rPr>
          </w:rPrChange>
        </w:rPr>
        <w:pPrChange w:id="298" w:author="Weidenaar, Joni" w:date="2021-01-28T13:44:00Z">
          <w:pPr>
            <w:pStyle w:val="ListParagraph"/>
            <w:numPr>
              <w:numId w:val="6"/>
            </w:numPr>
            <w:spacing w:before="0" w:after="160" w:line="259" w:lineRule="auto"/>
            <w:ind w:hanging="360"/>
          </w:pPr>
        </w:pPrChange>
      </w:pPr>
      <w:del w:id="299" w:author="Weidenaar, Joni" w:date="2021-01-28T13:37:00Z">
        <w:r w:rsidRPr="002B0A05" w:rsidDel="00271DD1">
          <w:rPr>
            <w:b/>
            <w:rPrChange w:id="300" w:author="Weidenaar, Joni" w:date="2021-01-28T13:05:00Z">
              <w:rPr/>
            </w:rPrChange>
          </w:rPr>
          <w:delText>#sub</w:delText>
        </w:r>
      </w:del>
      <w:del w:id="301" w:author="Weidenaar, Joni" w:date="2021-01-28T13:05:00Z">
        <w:r w:rsidRPr="002B0A05" w:rsidDel="002B0A05">
          <w:rPr>
            <w:b/>
            <w:rPrChange w:id="302" w:author="Weidenaar, Joni" w:date="2021-01-28T13:05:00Z">
              <w:rPr/>
            </w:rPrChange>
          </w:rPr>
          <w:delText>s</w:delText>
        </w:r>
      </w:del>
      <w:del w:id="303" w:author="Weidenaar, Joni" w:date="2021-01-28T13:37:00Z">
        <w:r w:rsidRPr="002B0A05" w:rsidDel="00271DD1">
          <w:rPr>
            <w:b/>
            <w:rPrChange w:id="304" w:author="Weidenaar, Joni" w:date="2021-01-28T13:05:00Z">
              <w:rPr/>
            </w:rPrChange>
          </w:rPr>
          <w:delText>missions:</w:delText>
        </w:r>
        <w:r w:rsidDel="00271DD1">
          <w:delText xml:space="preserve"> This channel is for teams to submit any final documents and demos needed at the end of the event. It is open to all teams and will be available for them to submit </w:delText>
        </w:r>
        <w:commentRangeStart w:id="305"/>
        <w:r w:rsidDel="00271DD1">
          <w:delText>things</w:delText>
        </w:r>
        <w:commentRangeEnd w:id="305"/>
        <w:r w:rsidR="002B0A05" w:rsidDel="00271DD1">
          <w:rPr>
            <w:rStyle w:val="CommentReference"/>
          </w:rPr>
          <w:commentReference w:id="305"/>
        </w:r>
        <w:r w:rsidDel="00271DD1">
          <w:delText xml:space="preserve"> as needed.</w:delText>
        </w:r>
      </w:del>
    </w:p>
    <w:p w14:paraId="58E3E0EB" w14:textId="02AFDC36" w:rsidR="00187586" w:rsidRPr="002B0A05" w:rsidDel="00271DD1" w:rsidRDefault="00187586">
      <w:pPr>
        <w:pStyle w:val="ListParagraph"/>
        <w:numPr>
          <w:ilvl w:val="0"/>
          <w:numId w:val="5"/>
        </w:numPr>
        <w:tabs>
          <w:tab w:val="left" w:pos="7650"/>
        </w:tabs>
        <w:spacing w:before="120" w:after="120" w:line="259" w:lineRule="auto"/>
        <w:contextualSpacing w:val="0"/>
        <w:rPr>
          <w:del w:id="306" w:author="Weidenaar, Joni" w:date="2021-01-28T13:41:00Z"/>
          <w:b/>
          <w:rPrChange w:id="307" w:author="Weidenaar, Joni" w:date="2021-01-28T13:06:00Z">
            <w:rPr>
              <w:del w:id="308" w:author="Weidenaar, Joni" w:date="2021-01-28T13:41:00Z"/>
            </w:rPr>
          </w:rPrChange>
        </w:rPr>
        <w:pPrChange w:id="309" w:author="Weidenaar, Joni" w:date="2021-01-28T13:44:00Z">
          <w:pPr>
            <w:pStyle w:val="ListParagraph"/>
            <w:numPr>
              <w:numId w:val="5"/>
            </w:numPr>
            <w:spacing w:before="0" w:after="160" w:line="259" w:lineRule="auto"/>
            <w:ind w:left="360" w:hanging="360"/>
          </w:pPr>
        </w:pPrChange>
      </w:pPr>
      <w:del w:id="310" w:author="Weidenaar, Joni" w:date="2021-01-28T14:38:00Z">
        <w:r w:rsidRPr="002B0A05" w:rsidDel="00BF2D45">
          <w:rPr>
            <w:b/>
            <w:rPrChange w:id="311" w:author="Weidenaar, Joni" w:date="2021-01-28T13:06:00Z">
              <w:rPr/>
            </w:rPrChange>
          </w:rPr>
          <w:delText>Notifications</w:delText>
        </w:r>
      </w:del>
    </w:p>
    <w:p w14:paraId="39387901" w14:textId="4ED89A97" w:rsidR="00187586" w:rsidDel="00BF2D45" w:rsidRDefault="00187586">
      <w:pPr>
        <w:pStyle w:val="ListParagraph"/>
        <w:numPr>
          <w:ilvl w:val="0"/>
          <w:numId w:val="5"/>
        </w:numPr>
        <w:tabs>
          <w:tab w:val="left" w:pos="7650"/>
        </w:tabs>
        <w:spacing w:before="120" w:after="120" w:line="259" w:lineRule="auto"/>
        <w:contextualSpacing w:val="0"/>
        <w:rPr>
          <w:del w:id="312" w:author="Weidenaar, Joni" w:date="2021-01-28T14:38:00Z"/>
        </w:rPr>
        <w:pPrChange w:id="313" w:author="Weidenaar, Joni" w:date="2021-01-28T13:44:00Z">
          <w:pPr/>
        </w:pPrChange>
      </w:pPr>
      <w:del w:id="314" w:author="Weidenaar, Joni" w:date="2021-01-28T13:41:00Z">
        <w:r w:rsidDel="00271DD1">
          <w:delText>Notifications will appear as</w:delText>
        </w:r>
      </w:del>
      <w:del w:id="315" w:author="Weidenaar, Joni" w:date="2021-01-28T14:38:00Z">
        <w:r w:rsidDel="00BF2D45">
          <w:delText xml:space="preserve"> </w:delText>
        </w:r>
      </w:del>
      <w:del w:id="316" w:author="Weidenaar, Joni" w:date="2021-01-28T13:06:00Z">
        <w:r w:rsidDel="002B0A05">
          <w:delText xml:space="preserve">a </w:delText>
        </w:r>
      </w:del>
      <w:del w:id="317" w:author="Weidenaar, Joni" w:date="2021-01-28T13:42:00Z">
        <w:r w:rsidDel="00271DD1">
          <w:delText xml:space="preserve">small </w:delText>
        </w:r>
      </w:del>
      <w:del w:id="318" w:author="Weidenaar, Joni" w:date="2021-01-28T14:38:00Z">
        <w:r w:rsidDel="00BF2D45">
          <w:delText xml:space="preserve">red circles with a number </w:delText>
        </w:r>
      </w:del>
      <w:del w:id="319" w:author="Weidenaar, Joni" w:date="2021-01-28T13:07:00Z">
        <w:r w:rsidDel="002B0A05">
          <w:delText>in them next to the channel which has the notification within it. These are simply to let you know you have an</w:delText>
        </w:r>
      </w:del>
      <w:del w:id="320" w:author="Weidenaar, Joni" w:date="2021-01-28T14:38:00Z">
        <w:r w:rsidDel="00BF2D45">
          <w:delText xml:space="preserve"> unread chat within the channel.</w:delText>
        </w:r>
      </w:del>
    </w:p>
    <w:p w14:paraId="4686E8D7" w14:textId="5DCEE258" w:rsidR="00187586" w:rsidRPr="002B0A05" w:rsidDel="00271DD1" w:rsidRDefault="00187586">
      <w:pPr>
        <w:pStyle w:val="ListParagraph"/>
        <w:numPr>
          <w:ilvl w:val="0"/>
          <w:numId w:val="5"/>
        </w:numPr>
        <w:tabs>
          <w:tab w:val="left" w:pos="7650"/>
        </w:tabs>
        <w:spacing w:before="120" w:after="120" w:line="259" w:lineRule="auto"/>
        <w:contextualSpacing w:val="0"/>
        <w:rPr>
          <w:del w:id="321" w:author="Weidenaar, Joni" w:date="2021-01-28T13:44:00Z"/>
          <w:b/>
          <w:rPrChange w:id="322" w:author="Weidenaar, Joni" w:date="2021-01-28T13:06:00Z">
            <w:rPr>
              <w:del w:id="323" w:author="Weidenaar, Joni" w:date="2021-01-28T13:44:00Z"/>
            </w:rPr>
          </w:rPrChange>
        </w:rPr>
        <w:pPrChange w:id="324" w:author="Weidenaar, Joni" w:date="2021-01-28T13:44:00Z">
          <w:pPr>
            <w:pStyle w:val="ListParagraph"/>
            <w:numPr>
              <w:numId w:val="5"/>
            </w:numPr>
            <w:spacing w:before="0" w:after="160" w:line="259" w:lineRule="auto"/>
            <w:ind w:left="360" w:hanging="360"/>
          </w:pPr>
        </w:pPrChange>
      </w:pPr>
      <w:del w:id="325" w:author="Weidenaar, Joni" w:date="2021-01-28T14:38:00Z">
        <w:r w:rsidRPr="002B0A05" w:rsidDel="00BF2D45">
          <w:rPr>
            <w:b/>
            <w:rPrChange w:id="326" w:author="Weidenaar, Joni" w:date="2021-01-28T13:06:00Z">
              <w:rPr/>
            </w:rPrChange>
          </w:rPr>
          <w:delText xml:space="preserve">Direct </w:delText>
        </w:r>
        <w:commentRangeStart w:id="327"/>
        <w:r w:rsidRPr="002B0A05" w:rsidDel="00BF2D45">
          <w:rPr>
            <w:b/>
            <w:rPrChange w:id="328" w:author="Weidenaar, Joni" w:date="2021-01-28T13:06:00Z">
              <w:rPr/>
            </w:rPrChange>
          </w:rPr>
          <w:delText>Messages</w:delText>
        </w:r>
        <w:commentRangeEnd w:id="327"/>
        <w:r w:rsidR="002B0A05" w:rsidDel="00BF2D45">
          <w:rPr>
            <w:rStyle w:val="CommentReference"/>
          </w:rPr>
          <w:commentReference w:id="327"/>
        </w:r>
      </w:del>
    </w:p>
    <w:p w14:paraId="409F52E7" w14:textId="07C586AA" w:rsidR="00187586" w:rsidDel="00BF2D45" w:rsidRDefault="00187586">
      <w:pPr>
        <w:pStyle w:val="ListParagraph"/>
        <w:numPr>
          <w:ilvl w:val="0"/>
          <w:numId w:val="5"/>
        </w:numPr>
        <w:tabs>
          <w:tab w:val="left" w:pos="7650"/>
        </w:tabs>
        <w:spacing w:before="120" w:after="120" w:line="259" w:lineRule="auto"/>
        <w:contextualSpacing w:val="0"/>
        <w:rPr>
          <w:del w:id="329" w:author="Weidenaar, Joni" w:date="2021-01-28T14:38:00Z"/>
        </w:rPr>
        <w:pPrChange w:id="330" w:author="Weidenaar, Joni" w:date="2021-01-28T13:44:00Z">
          <w:pPr/>
        </w:pPrChange>
      </w:pPr>
      <w:del w:id="331" w:author="Weidenaar, Joni" w:date="2021-01-28T13:07:00Z">
        <w:r w:rsidDel="002B0A05">
          <w:delText>This is how you can have</w:delText>
        </w:r>
      </w:del>
      <w:del w:id="332" w:author="Weidenaar, Joni" w:date="2021-01-28T13:44:00Z">
        <w:r w:rsidDel="00271DD1">
          <w:delText xml:space="preserve"> </w:delText>
        </w:r>
      </w:del>
      <w:del w:id="333" w:author="Weidenaar, Joni" w:date="2021-01-28T14:38:00Z">
        <w:r w:rsidDel="00BF2D45">
          <w:delText>one-on-one chats with anyone present at the event, this includes event coordinators.</w:delText>
        </w:r>
      </w:del>
    </w:p>
    <w:p w14:paraId="632C3B9C" w14:textId="77777777" w:rsidR="00271DD1" w:rsidRDefault="00271DD1" w:rsidP="00187586"/>
    <w:p w14:paraId="296D99DD" w14:textId="77777777" w:rsidR="00271DD1" w:rsidRDefault="00271DD1">
      <w:pPr>
        <w:pStyle w:val="ListParagraph"/>
        <w:spacing w:before="0" w:after="160" w:line="259" w:lineRule="auto"/>
        <w:rPr>
          <w:ins w:id="334" w:author="Weidenaar, Joni" w:date="2021-01-28T13:46:00Z"/>
          <w:b/>
          <w:bCs/>
          <w:sz w:val="32"/>
          <w:szCs w:val="32"/>
        </w:rPr>
        <w:pPrChange w:id="335" w:author="Weidenaar, Joni" w:date="2021-01-28T13:46:00Z">
          <w:pPr>
            <w:pStyle w:val="ListParagraph"/>
            <w:numPr>
              <w:numId w:val="4"/>
            </w:numPr>
            <w:spacing w:before="0" w:after="160" w:line="259" w:lineRule="auto"/>
            <w:ind w:hanging="360"/>
          </w:pPr>
        </w:pPrChange>
      </w:pPr>
    </w:p>
    <w:p w14:paraId="6240913D" w14:textId="2B0B2C8B" w:rsidR="003016CC" w:rsidRDefault="003016CC">
      <w:pPr>
        <w:pStyle w:val="Heading2"/>
        <w:numPr>
          <w:ilvl w:val="0"/>
          <w:numId w:val="0"/>
        </w:numPr>
        <w:ind w:left="720" w:hanging="360"/>
        <w:rPr>
          <w:ins w:id="336" w:author="Weidenaar, Joni" w:date="2021-01-28T14:34:00Z"/>
          <w:sz w:val="20"/>
        </w:rPr>
        <w:pPrChange w:id="337" w:author="Weidenaar, Joni" w:date="2021-01-28T14:30:00Z">
          <w:pPr>
            <w:pStyle w:val="ListParagraph"/>
            <w:numPr>
              <w:numId w:val="4"/>
            </w:numPr>
            <w:spacing w:before="0" w:after="160" w:line="259" w:lineRule="auto"/>
            <w:ind w:hanging="360"/>
          </w:pPr>
        </w:pPrChange>
      </w:pPr>
    </w:p>
    <w:p w14:paraId="3B3C36BE" w14:textId="44EEA93D" w:rsidR="00187586" w:rsidRPr="00187586" w:rsidRDefault="00187586">
      <w:pPr>
        <w:pStyle w:val="Heading2"/>
        <w:numPr>
          <w:ilvl w:val="0"/>
          <w:numId w:val="0"/>
        </w:numPr>
        <w:ind w:left="720" w:hanging="360"/>
        <w:pPrChange w:id="338" w:author="Weidenaar, Joni" w:date="2021-01-28T14:30:00Z">
          <w:pPr>
            <w:pStyle w:val="ListParagraph"/>
            <w:numPr>
              <w:numId w:val="4"/>
            </w:numPr>
            <w:spacing w:before="0" w:after="160" w:line="259" w:lineRule="auto"/>
            <w:ind w:hanging="360"/>
          </w:pPr>
        </w:pPrChange>
      </w:pPr>
      <w:bookmarkStart w:id="339" w:name="_Toc62736818"/>
      <w:commentRangeStart w:id="340"/>
      <w:r w:rsidRPr="00187586">
        <w:t>Channels</w:t>
      </w:r>
      <w:bookmarkEnd w:id="339"/>
      <w:commentRangeEnd w:id="340"/>
      <w:r w:rsidR="00BF2D45">
        <w:rPr>
          <w:rStyle w:val="CommentReference"/>
          <w:rFonts w:eastAsiaTheme="minorHAnsi" w:cstheme="minorBidi"/>
          <w:b w:val="0"/>
          <w:color w:val="auto"/>
        </w:rPr>
        <w:commentReference w:id="340"/>
      </w:r>
    </w:p>
    <w:p w14:paraId="411BC13E" w14:textId="77777777" w:rsidR="001727C8" w:rsidRDefault="00187586">
      <w:pPr>
        <w:ind w:left="360"/>
        <w:rPr>
          <w:ins w:id="341" w:author="Weidenaar, Joni" w:date="2021-01-28T14:19:00Z"/>
        </w:rPr>
        <w:pPrChange w:id="342" w:author="Weidenaar, Joni" w:date="2021-01-28T13:46:00Z">
          <w:pPr/>
        </w:pPrChange>
      </w:pPr>
      <w:r>
        <w:t xml:space="preserve">Channels are the fundamental work spaces </w:t>
      </w:r>
      <w:del w:id="343" w:author="Weidenaar, Joni" w:date="2021-01-28T13:09:00Z">
        <w:r w:rsidDel="002B0A05">
          <w:delText xml:space="preserve">that are set up </w:delText>
        </w:r>
      </w:del>
      <w:r>
        <w:t>in Slack</w:t>
      </w:r>
      <w:del w:id="344" w:author="Weidenaar, Joni" w:date="2021-01-28T14:10:00Z">
        <w:r w:rsidDel="000A3100">
          <w:delText xml:space="preserve">. </w:delText>
        </w:r>
      </w:del>
      <w:del w:id="345" w:author="Weidenaar, Joni" w:date="2021-01-28T13:08:00Z">
        <w:r w:rsidDel="002B0A05">
          <w:delText>These are the places that</w:delText>
        </w:r>
      </w:del>
      <w:ins w:id="346" w:author="Weidenaar, Joni" w:date="2021-01-28T14:10:00Z">
        <w:r w:rsidR="000A3100">
          <w:t xml:space="preserve"> and</w:t>
        </w:r>
      </w:ins>
      <w:r>
        <w:t xml:space="preserve"> all</w:t>
      </w:r>
      <w:ins w:id="347" w:author="Weidenaar, Joni" w:date="2021-01-28T13:08:00Z">
        <w:r w:rsidR="002B0A05">
          <w:t xml:space="preserve">ow you to easily reference materials from </w:t>
        </w:r>
      </w:ins>
      <w:ins w:id="348" w:author="Weidenaar, Joni" w:date="2021-01-28T13:09:00Z">
        <w:r w:rsidR="002B0A05">
          <w:t>the</w:t>
        </w:r>
      </w:ins>
      <w:ins w:id="349" w:author="Weidenaar, Joni" w:date="2021-01-28T13:08:00Z">
        <w:r w:rsidR="002B0A05">
          <w:t xml:space="preserve"> </w:t>
        </w:r>
      </w:ins>
      <w:ins w:id="350" w:author="Weidenaar, Joni" w:date="2021-01-28T13:09:00Z">
        <w:r w:rsidR="002B0A05">
          <w:t>event coordinators and work privately with your team.</w:t>
        </w:r>
      </w:ins>
      <w:r>
        <w:t xml:space="preserve"> </w:t>
      </w:r>
    </w:p>
    <w:p w14:paraId="100CF42A" w14:textId="3BB12EBA" w:rsidR="00187586" w:rsidRDefault="00DD5302">
      <w:pPr>
        <w:ind w:left="360"/>
        <w:pPrChange w:id="351" w:author="Weidenaar, Joni" w:date="2021-01-28T13:46:00Z">
          <w:pPr/>
        </w:pPrChange>
      </w:pPr>
      <w:r>
        <w:rPr>
          <w:noProof/>
        </w:rPr>
        <w:drawing>
          <wp:anchor distT="0" distB="0" distL="114300" distR="114300" simplePos="0" relativeHeight="251659264" behindDoc="0" locked="0" layoutInCell="1" allowOverlap="1" wp14:anchorId="2795C6D7" wp14:editId="1243CC4B">
            <wp:simplePos x="0" y="0"/>
            <wp:positionH relativeFrom="column">
              <wp:posOffset>182249</wp:posOffset>
            </wp:positionH>
            <wp:positionV relativeFrom="paragraph">
              <wp:posOffset>260703</wp:posOffset>
            </wp:positionV>
            <wp:extent cx="4927600" cy="3352453"/>
            <wp:effectExtent l="0" t="0" r="6350" b="635"/>
            <wp:wrapThrough wrapText="bothSides">
              <wp:wrapPolygon edited="0">
                <wp:start x="0" y="0"/>
                <wp:lineTo x="0" y="21481"/>
                <wp:lineTo x="21544" y="21481"/>
                <wp:lineTo x="2154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27600" cy="3352453"/>
                    </a:xfrm>
                    <a:prstGeom prst="rect">
                      <a:avLst/>
                    </a:prstGeom>
                    <a:noFill/>
                    <a:ln>
                      <a:noFill/>
                    </a:ln>
                  </pic:spPr>
                </pic:pic>
              </a:graphicData>
            </a:graphic>
            <wp14:sizeRelH relativeFrom="page">
              <wp14:pctWidth>0</wp14:pctWidth>
            </wp14:sizeRelH>
            <wp14:sizeRelV relativeFrom="page">
              <wp14:pctHeight>0</wp14:pctHeight>
            </wp14:sizeRelV>
          </wp:anchor>
        </w:drawing>
      </w:r>
      <w:ins w:id="352" w:author="Weidenaar, Joni" w:date="2021-01-28T14:43:00Z">
        <w:r w:rsidR="00BF2D45">
          <w:rPr>
            <w:noProof/>
          </w:rPr>
          <mc:AlternateContent>
            <mc:Choice Requires="wps">
              <w:drawing>
                <wp:anchor distT="45720" distB="45720" distL="114300" distR="114300" simplePos="0" relativeHeight="251668480" behindDoc="0" locked="0" layoutInCell="1" allowOverlap="1" wp14:anchorId="3A562276" wp14:editId="6191943D">
                  <wp:simplePos x="0" y="0"/>
                  <wp:positionH relativeFrom="column">
                    <wp:posOffset>5261610</wp:posOffset>
                  </wp:positionH>
                  <wp:positionV relativeFrom="paragraph">
                    <wp:posOffset>564515</wp:posOffset>
                  </wp:positionV>
                  <wp:extent cx="379984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1404620"/>
                          </a:xfrm>
                          <a:prstGeom prst="rect">
                            <a:avLst/>
                          </a:prstGeom>
                          <a:solidFill>
                            <a:srgbClr val="FFFFFF"/>
                          </a:solidFill>
                          <a:ln w="9525">
                            <a:noFill/>
                            <a:miter lim="800000"/>
                            <a:headEnd/>
                            <a:tailEnd/>
                          </a:ln>
                        </wps:spPr>
                        <wps:txbx>
                          <w:txbxContent>
                            <w:p w14:paraId="31DD600A" w14:textId="3414982B" w:rsidR="00BF2D45" w:rsidRDefault="00BF2D45" w:rsidP="00BF2D45">
                              <w:pPr>
                                <w:pStyle w:val="ListParagraph"/>
                                <w:numPr>
                                  <w:ilvl w:val="0"/>
                                  <w:numId w:val="7"/>
                                </w:numPr>
                                <w:tabs>
                                  <w:tab w:val="left" w:pos="8280"/>
                                </w:tabs>
                                <w:spacing w:before="120" w:after="120" w:line="259" w:lineRule="auto"/>
                                <w:contextualSpacing w:val="0"/>
                                <w:rPr>
                                  <w:ins w:id="353" w:author="Weidenaar, Joni" w:date="2021-01-28T14:43:00Z"/>
                                </w:rPr>
                              </w:pPr>
                              <w:ins w:id="354" w:author="Weidenaar, Joni" w:date="2021-01-28T14:43:00Z">
                                <w:r w:rsidRPr="00B76F83">
                                  <w:rPr>
                                    <w:b/>
                                  </w:rPr>
                                  <w:t>Channel Header</w:t>
                                </w:r>
                                <w:r>
                                  <w:rPr>
                                    <w:b/>
                                  </w:rPr>
                                  <w:t xml:space="preserve"> </w:t>
                                </w:r>
                                <w:r>
                                  <w:t>- overview of the channel that includes who has access, a brief description, and any other important channel information</w:t>
                                </w:r>
                                <w:r>
                                  <w:rPr>
                                    <w:rStyle w:val="CommentReference"/>
                                  </w:rPr>
                                  <w:annotationRef/>
                                </w:r>
                                <w:r>
                                  <w:t>.</w:t>
                                </w:r>
                              </w:ins>
                              <w:ins w:id="355" w:author="Kendrah Baker" w:date="2021-02-02T16:13:00Z">
                                <w:r w:rsidR="00C9665C">
                                  <w:t xml:space="preserve"> This can be seen at the top of the message list or by clicking the </w:t>
                                </w:r>
                                <w:proofErr w:type="spellStart"/>
                                <w:r w:rsidR="00C9665C">
                                  <w:t>i</w:t>
                                </w:r>
                                <w:proofErr w:type="spellEnd"/>
                                <w:r w:rsidR="00C9665C">
                                  <w:t xml:space="preserve"> icon on the top right.</w:t>
                                </w:r>
                              </w:ins>
                            </w:p>
                            <w:p w14:paraId="14BA33A1" w14:textId="77777777" w:rsidR="00BF2D45" w:rsidRDefault="00BF2D45" w:rsidP="00BF2D45">
                              <w:pPr>
                                <w:pStyle w:val="ListParagraph"/>
                                <w:numPr>
                                  <w:ilvl w:val="0"/>
                                  <w:numId w:val="7"/>
                                </w:numPr>
                                <w:tabs>
                                  <w:tab w:val="left" w:pos="8280"/>
                                </w:tabs>
                                <w:spacing w:before="120" w:after="120" w:line="259" w:lineRule="auto"/>
                                <w:contextualSpacing w:val="0"/>
                                <w:rPr>
                                  <w:ins w:id="356" w:author="Weidenaar, Joni" w:date="2021-01-28T14:43:00Z"/>
                                </w:rPr>
                              </w:pPr>
                              <w:ins w:id="357" w:author="Weidenaar, Joni" w:date="2021-01-28T14:43:00Z">
                                <w:r w:rsidRPr="00B76F83">
                                  <w:rPr>
                                    <w:b/>
                                  </w:rPr>
                                  <w:t>Messages &amp; Files</w:t>
                                </w:r>
                                <w:r>
                                  <w:rPr>
                                    <w:b/>
                                  </w:rPr>
                                  <w:t xml:space="preserve"> -</w:t>
                                </w:r>
                                <w:r>
                                  <w:t xml:space="preserve"> send and read messages &amp; files from others who have access to the channel. If you include </w:t>
                                </w:r>
                                <w:proofErr w:type="gramStart"/>
                                <w:r>
                                  <w:t>@[</w:t>
                                </w:r>
                                <w:proofErr w:type="gramEnd"/>
                                <w:r>
                                  <w:t xml:space="preserve">team member’s name], that team member will get a special notification alerting them to the message. </w:t>
                                </w:r>
                              </w:ins>
                            </w:p>
                            <w:p w14:paraId="465B72B7" w14:textId="77777777" w:rsidR="00BF2D45" w:rsidRDefault="00BF2D45" w:rsidP="00BF2D45">
                              <w:pPr>
                                <w:pStyle w:val="ListParagraph"/>
                                <w:numPr>
                                  <w:ilvl w:val="0"/>
                                  <w:numId w:val="7"/>
                                </w:numPr>
                                <w:tabs>
                                  <w:tab w:val="left" w:pos="8280"/>
                                </w:tabs>
                                <w:spacing w:before="120" w:after="120" w:line="259" w:lineRule="auto"/>
                                <w:contextualSpacing w:val="0"/>
                                <w:rPr>
                                  <w:ins w:id="358" w:author="Weidenaar, Joni" w:date="2021-01-28T14:43:00Z"/>
                                </w:rPr>
                              </w:pPr>
                              <w:ins w:id="359" w:author="Weidenaar, Joni" w:date="2021-01-28T14:43:00Z">
                                <w:r w:rsidRPr="00B76F83">
                                  <w:rPr>
                                    <w:b/>
                                  </w:rPr>
                                  <w:t>Emoji Reactions</w:t>
                                </w:r>
                                <w:r>
                                  <w:rPr>
                                    <w:b/>
                                  </w:rPr>
                                  <w:t xml:space="preserve"> -</w:t>
                                </w:r>
                                <w:r>
                                  <w:t xml:space="preserve"> quickly respond to a message with a smiley face or a thumbs up, to let others know you saw the message without having to type an entire reply. </w:t>
                                </w:r>
                              </w:ins>
                            </w:p>
                            <w:p w14:paraId="70851832" w14:textId="381B4AB4" w:rsidR="00BF2D45" w:rsidRDefault="00BF2D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562276" id="_x0000_s1028" type="#_x0000_t202" style="position:absolute;left:0;text-align:left;margin-left:414.3pt;margin-top:44.45pt;width:299.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" stroked="f">
                  <v:textbox style="mso-fit-shape-to-text:t">
                    <w:txbxContent>
                      <w:p w14:paraId="31DD600A" w14:textId="3414982B" w:rsidR="00BF2D45" w:rsidRDefault="00BF2D45" w:rsidP="00BF2D45">
                        <w:pPr>
                          <w:pStyle w:val="ListParagraph"/>
                          <w:numPr>
                            <w:ilvl w:val="0"/>
                            <w:numId w:val="7"/>
                          </w:numPr>
                          <w:tabs>
                            <w:tab w:val="left" w:pos="8280"/>
                          </w:tabs>
                          <w:spacing w:before="120" w:after="120" w:line="259" w:lineRule="auto"/>
                          <w:contextualSpacing w:val="0"/>
                          <w:rPr>
                            <w:ins w:id="356" w:author="Weidenaar, Joni" w:date="2021-01-28T14:43:00Z"/>
                          </w:rPr>
                        </w:pPr>
                        <w:ins w:id="357" w:author="Weidenaar, Joni" w:date="2021-01-28T14:43:00Z">
                          <w:r w:rsidRPr="00B76F83">
                            <w:rPr>
                              <w:b/>
                            </w:rPr>
                            <w:t>Channel Header</w:t>
                          </w:r>
                          <w:r>
                            <w:rPr>
                              <w:b/>
                            </w:rPr>
                            <w:t xml:space="preserve"> </w:t>
                          </w:r>
                          <w:r>
                            <w:t>- overview of the channel that includes who has access, a brief description, and any other important channel information</w:t>
                          </w:r>
                          <w:r>
                            <w:rPr>
                              <w:rStyle w:val="CommentReference"/>
                            </w:rPr>
                            <w:annotationRef/>
                          </w:r>
                          <w:r>
                            <w:t>.</w:t>
                          </w:r>
                        </w:ins>
                        <w:ins w:id="358" w:author="Kendrah Baker" w:date="2021-02-02T16:13:00Z">
                          <w:r w:rsidR="00C9665C">
                            <w:t xml:space="preserve"> This can be seen at the top of the message list or by clicking the </w:t>
                          </w:r>
                          <w:proofErr w:type="spellStart"/>
                          <w:r w:rsidR="00C9665C">
                            <w:t>i</w:t>
                          </w:r>
                          <w:proofErr w:type="spellEnd"/>
                          <w:r w:rsidR="00C9665C">
                            <w:t xml:space="preserve"> icon on the top right.</w:t>
                          </w:r>
                        </w:ins>
                      </w:p>
                      <w:p w14:paraId="14BA33A1" w14:textId="77777777" w:rsidR="00BF2D45" w:rsidRDefault="00BF2D45" w:rsidP="00BF2D45">
                        <w:pPr>
                          <w:pStyle w:val="ListParagraph"/>
                          <w:numPr>
                            <w:ilvl w:val="0"/>
                            <w:numId w:val="7"/>
                          </w:numPr>
                          <w:tabs>
                            <w:tab w:val="left" w:pos="8280"/>
                          </w:tabs>
                          <w:spacing w:before="120" w:after="120" w:line="259" w:lineRule="auto"/>
                          <w:contextualSpacing w:val="0"/>
                          <w:rPr>
                            <w:ins w:id="359" w:author="Weidenaar, Joni" w:date="2021-01-28T14:43:00Z"/>
                          </w:rPr>
                        </w:pPr>
                        <w:ins w:id="360" w:author="Weidenaar, Joni" w:date="2021-01-28T14:43:00Z">
                          <w:r w:rsidRPr="00B76F83">
                            <w:rPr>
                              <w:b/>
                            </w:rPr>
                            <w:t>Messages &amp; Files</w:t>
                          </w:r>
                          <w:r>
                            <w:rPr>
                              <w:b/>
                            </w:rPr>
                            <w:t xml:space="preserve"> -</w:t>
                          </w:r>
                          <w:r>
                            <w:t xml:space="preserve"> send and read messages &amp; files from others who have access to the channel. If you include </w:t>
                          </w:r>
                          <w:proofErr w:type="gramStart"/>
                          <w:r>
                            <w:t>@[</w:t>
                          </w:r>
                          <w:proofErr w:type="gramEnd"/>
                          <w:r>
                            <w:t xml:space="preserve">team member’s name], that team member will get a special notification alerting them to the message. </w:t>
                          </w:r>
                        </w:ins>
                      </w:p>
                      <w:p w14:paraId="465B72B7" w14:textId="77777777" w:rsidR="00BF2D45" w:rsidRDefault="00BF2D45" w:rsidP="00BF2D45">
                        <w:pPr>
                          <w:pStyle w:val="ListParagraph"/>
                          <w:numPr>
                            <w:ilvl w:val="0"/>
                            <w:numId w:val="7"/>
                          </w:numPr>
                          <w:tabs>
                            <w:tab w:val="left" w:pos="8280"/>
                          </w:tabs>
                          <w:spacing w:before="120" w:after="120" w:line="259" w:lineRule="auto"/>
                          <w:contextualSpacing w:val="0"/>
                          <w:rPr>
                            <w:ins w:id="361" w:author="Weidenaar, Joni" w:date="2021-01-28T14:43:00Z"/>
                          </w:rPr>
                        </w:pPr>
                        <w:ins w:id="362" w:author="Weidenaar, Joni" w:date="2021-01-28T14:43:00Z">
                          <w:r w:rsidRPr="00B76F83">
                            <w:rPr>
                              <w:b/>
                            </w:rPr>
                            <w:t>Emoji Reactions</w:t>
                          </w:r>
                          <w:r>
                            <w:rPr>
                              <w:b/>
                            </w:rPr>
                            <w:t xml:space="preserve"> -</w:t>
                          </w:r>
                          <w:r>
                            <w:t xml:space="preserve"> quickly respond to a message with a smiley face or a thumbs up, to let others know you saw the message without having to type an entire reply. </w:t>
                          </w:r>
                        </w:ins>
                      </w:p>
                      <w:p w14:paraId="70851832" w14:textId="381B4AB4" w:rsidR="00BF2D45" w:rsidRDefault="00BF2D45"/>
                    </w:txbxContent>
                  </v:textbox>
                  <w10:wrap type="square"/>
                </v:shape>
              </w:pict>
            </mc:Fallback>
          </mc:AlternateContent>
        </w:r>
      </w:ins>
      <w:del w:id="360" w:author="Weidenaar, Joni" w:date="2021-01-28T13:09:00Z">
        <w:r w:rsidR="00187586" w:rsidDel="002B0A05">
          <w:delText xml:space="preserve">groups can work together to complete projects and brainstorm ideas. </w:delText>
        </w:r>
      </w:del>
    </w:p>
    <w:p w14:paraId="5BFF9A44" w14:textId="4C5A3507" w:rsidR="00187586" w:rsidRDefault="00187586" w:rsidP="00187586"/>
    <w:p w14:paraId="77CE0694" w14:textId="0011D2BA" w:rsidR="00187586" w:rsidRPr="002B0A05" w:rsidDel="000A3100" w:rsidRDefault="00187586">
      <w:pPr>
        <w:pStyle w:val="ListParagraph"/>
        <w:numPr>
          <w:ilvl w:val="0"/>
          <w:numId w:val="7"/>
        </w:numPr>
        <w:tabs>
          <w:tab w:val="left" w:pos="8280"/>
        </w:tabs>
        <w:spacing w:before="120" w:after="120" w:line="259" w:lineRule="auto"/>
        <w:contextualSpacing w:val="0"/>
        <w:rPr>
          <w:del w:id="361" w:author="Weidenaar, Joni" w:date="2021-01-28T14:06:00Z"/>
          <w:b/>
          <w:rPrChange w:id="362" w:author="Weidenaar, Joni" w:date="2021-01-28T13:12:00Z">
            <w:rPr>
              <w:del w:id="363" w:author="Weidenaar, Joni" w:date="2021-01-28T14:06:00Z"/>
            </w:rPr>
          </w:rPrChange>
        </w:rPr>
        <w:pPrChange w:id="364" w:author="Weidenaar, Joni" w:date="2021-01-28T14:11:00Z">
          <w:pPr>
            <w:pStyle w:val="ListParagraph"/>
            <w:numPr>
              <w:numId w:val="7"/>
            </w:numPr>
            <w:spacing w:before="0" w:after="160" w:line="259" w:lineRule="auto"/>
            <w:ind w:hanging="360"/>
          </w:pPr>
        </w:pPrChange>
      </w:pPr>
      <w:del w:id="365" w:author="Weidenaar, Joni" w:date="2021-01-28T14:43:00Z">
        <w:r w:rsidRPr="002B0A05" w:rsidDel="00BF2D45">
          <w:rPr>
            <w:b/>
            <w:rPrChange w:id="366" w:author="Weidenaar, Joni" w:date="2021-01-28T13:12:00Z">
              <w:rPr/>
            </w:rPrChange>
          </w:rPr>
          <w:lastRenderedPageBreak/>
          <w:delText>Channel Header</w:delText>
        </w:r>
      </w:del>
    </w:p>
    <w:p w14:paraId="35DF60D7" w14:textId="36AC7EA2" w:rsidR="00187586" w:rsidDel="00BF2D45" w:rsidRDefault="00187586">
      <w:pPr>
        <w:pStyle w:val="ListParagraph"/>
        <w:numPr>
          <w:ilvl w:val="0"/>
          <w:numId w:val="7"/>
        </w:numPr>
        <w:tabs>
          <w:tab w:val="left" w:pos="8280"/>
        </w:tabs>
        <w:spacing w:before="120" w:after="120" w:line="259" w:lineRule="auto"/>
        <w:contextualSpacing w:val="0"/>
        <w:rPr>
          <w:del w:id="367" w:author="Weidenaar, Joni" w:date="2021-01-28T14:43:00Z"/>
        </w:rPr>
        <w:pPrChange w:id="368" w:author="Weidenaar, Joni" w:date="2021-01-28T14:11:00Z">
          <w:pPr/>
        </w:pPrChange>
      </w:pPr>
      <w:del w:id="369" w:author="Weidenaar, Joni" w:date="2021-01-28T14:06:00Z">
        <w:r w:rsidDel="000A3100">
          <w:delText xml:space="preserve">The channel header gives </w:delText>
        </w:r>
      </w:del>
      <w:del w:id="370" w:author="Weidenaar, Joni" w:date="2021-01-28T13:12:00Z">
        <w:r w:rsidDel="002B0A05">
          <w:delText xml:space="preserve">you </w:delText>
        </w:r>
      </w:del>
      <w:del w:id="371" w:author="Weidenaar, Joni" w:date="2021-01-28T14:06:00Z">
        <w:r w:rsidDel="000A3100">
          <w:delText xml:space="preserve">an </w:delText>
        </w:r>
      </w:del>
      <w:del w:id="372" w:author="Weidenaar, Joni" w:date="2021-01-28T14:43:00Z">
        <w:r w:rsidDel="00BF2D45">
          <w:delText>over</w:delText>
        </w:r>
      </w:del>
      <w:del w:id="373" w:author="Weidenaar, Joni" w:date="2021-01-28T14:06:00Z">
        <w:r w:rsidDel="000A3100">
          <w:delText>-</w:delText>
        </w:r>
      </w:del>
      <w:del w:id="374" w:author="Weidenaar, Joni" w:date="2021-01-28T14:43:00Z">
        <w:r w:rsidDel="00BF2D45">
          <w:delText xml:space="preserve">view of </w:delText>
        </w:r>
      </w:del>
      <w:del w:id="375" w:author="Weidenaar, Joni" w:date="2021-01-28T13:13:00Z">
        <w:r w:rsidDel="002B0A05">
          <w:delText xml:space="preserve">what </w:delText>
        </w:r>
      </w:del>
      <w:del w:id="376" w:author="Weidenaar, Joni" w:date="2021-01-28T14:43:00Z">
        <w:r w:rsidDel="00BF2D45">
          <w:delText>channel</w:delText>
        </w:r>
      </w:del>
      <w:del w:id="377" w:author="Weidenaar, Joni" w:date="2021-01-28T13:13:00Z">
        <w:r w:rsidDel="002B0A05">
          <w:delText xml:space="preserve"> you are in</w:delText>
        </w:r>
      </w:del>
      <w:del w:id="378" w:author="Weidenaar, Joni" w:date="2021-01-28T14:07:00Z">
        <w:r w:rsidDel="000A3100">
          <w:delText>.</w:delText>
        </w:r>
      </w:del>
      <w:del w:id="379" w:author="Weidenaar, Joni" w:date="2021-01-28T14:43:00Z">
        <w:r w:rsidDel="00BF2D45">
          <w:delText xml:space="preserve"> </w:delText>
        </w:r>
      </w:del>
      <w:del w:id="380" w:author="Weidenaar, Joni" w:date="2021-01-28T13:13:00Z">
        <w:r w:rsidDel="002B0A05">
          <w:delText>It will also allow y</w:delText>
        </w:r>
      </w:del>
      <w:del w:id="381" w:author="Weidenaar, Joni" w:date="2021-01-28T14:07:00Z">
        <w:r w:rsidDel="000A3100">
          <w:delText>ou to see</w:delText>
        </w:r>
      </w:del>
      <w:del w:id="382" w:author="Weidenaar, Joni" w:date="2021-01-28T14:43:00Z">
        <w:r w:rsidDel="00BF2D45">
          <w:delText xml:space="preserve"> who has access</w:delText>
        </w:r>
      </w:del>
      <w:del w:id="383" w:author="Weidenaar, Joni" w:date="2021-01-28T14:21:00Z">
        <w:r w:rsidDel="001727C8">
          <w:delText xml:space="preserve"> to the channel</w:delText>
        </w:r>
      </w:del>
      <w:del w:id="384" w:author="Weidenaar, Joni" w:date="2021-01-28T14:43:00Z">
        <w:r w:rsidDel="00BF2D45">
          <w:delText xml:space="preserve">, and </w:delText>
        </w:r>
        <w:commentRangeStart w:id="385"/>
        <w:r w:rsidDel="00BF2D45">
          <w:delText>any other important channel information</w:delText>
        </w:r>
        <w:commentRangeEnd w:id="385"/>
        <w:r w:rsidR="002B0A05" w:rsidDel="00BF2D45">
          <w:rPr>
            <w:rStyle w:val="CommentReference"/>
          </w:rPr>
          <w:commentReference w:id="385"/>
        </w:r>
        <w:r w:rsidDel="00BF2D45">
          <w:delText>.</w:delText>
        </w:r>
      </w:del>
    </w:p>
    <w:p w14:paraId="5592E25C" w14:textId="0E027346" w:rsidR="00187586" w:rsidRPr="002B0A05" w:rsidDel="000A3100" w:rsidRDefault="00187586">
      <w:pPr>
        <w:pStyle w:val="ListParagraph"/>
        <w:numPr>
          <w:ilvl w:val="0"/>
          <w:numId w:val="7"/>
        </w:numPr>
        <w:tabs>
          <w:tab w:val="left" w:pos="8280"/>
        </w:tabs>
        <w:spacing w:before="120" w:after="120" w:line="259" w:lineRule="auto"/>
        <w:contextualSpacing w:val="0"/>
        <w:rPr>
          <w:del w:id="386" w:author="Weidenaar, Joni" w:date="2021-01-28T14:08:00Z"/>
          <w:b/>
          <w:rPrChange w:id="387" w:author="Weidenaar, Joni" w:date="2021-01-28T13:12:00Z">
            <w:rPr>
              <w:del w:id="388" w:author="Weidenaar, Joni" w:date="2021-01-28T14:08:00Z"/>
            </w:rPr>
          </w:rPrChange>
        </w:rPr>
        <w:pPrChange w:id="389" w:author="Weidenaar, Joni" w:date="2021-01-28T14:11:00Z">
          <w:pPr>
            <w:pStyle w:val="ListParagraph"/>
            <w:numPr>
              <w:numId w:val="7"/>
            </w:numPr>
            <w:spacing w:before="0" w:after="160" w:line="259" w:lineRule="auto"/>
            <w:ind w:hanging="360"/>
          </w:pPr>
        </w:pPrChange>
      </w:pPr>
      <w:del w:id="390" w:author="Weidenaar, Joni" w:date="2021-01-28T14:43:00Z">
        <w:r w:rsidRPr="002B0A05" w:rsidDel="00BF2D45">
          <w:rPr>
            <w:b/>
            <w:rPrChange w:id="391" w:author="Weidenaar, Joni" w:date="2021-01-28T13:12:00Z">
              <w:rPr/>
            </w:rPrChange>
          </w:rPr>
          <w:delText>Messages &amp; Files</w:delText>
        </w:r>
      </w:del>
    </w:p>
    <w:p w14:paraId="7F02BD7B" w14:textId="2A5B77C7" w:rsidR="00187586" w:rsidDel="00BF2D45" w:rsidRDefault="00187586">
      <w:pPr>
        <w:pStyle w:val="ListParagraph"/>
        <w:numPr>
          <w:ilvl w:val="0"/>
          <w:numId w:val="7"/>
        </w:numPr>
        <w:tabs>
          <w:tab w:val="left" w:pos="8280"/>
        </w:tabs>
        <w:spacing w:before="120" w:after="120" w:line="259" w:lineRule="auto"/>
        <w:contextualSpacing w:val="0"/>
        <w:rPr>
          <w:del w:id="392" w:author="Weidenaar, Joni" w:date="2021-01-28T14:43:00Z"/>
        </w:rPr>
        <w:pPrChange w:id="393" w:author="Weidenaar, Joni" w:date="2021-01-28T14:11:00Z">
          <w:pPr/>
        </w:pPrChange>
      </w:pPr>
      <w:del w:id="394" w:author="Weidenaar, Joni" w:date="2021-01-28T14:08:00Z">
        <w:r w:rsidDel="000A3100">
          <w:delText>Within the channels, you will be able to</w:delText>
        </w:r>
      </w:del>
      <w:del w:id="395" w:author="Weidenaar, Joni" w:date="2021-01-28T14:43:00Z">
        <w:r w:rsidDel="00BF2D45">
          <w:delText xml:space="preserve"> send and read messages from others who have access to the channel.</w:delText>
        </w:r>
      </w:del>
      <w:del w:id="396" w:author="Weidenaar, Joni" w:date="2021-01-28T13:15:00Z">
        <w:r w:rsidDel="00CB06CF">
          <w:delText xml:space="preserve"> Using the messaging feature,</w:delText>
        </w:r>
      </w:del>
      <w:del w:id="397" w:author="Weidenaar, Joni" w:date="2021-01-28T14:43:00Z">
        <w:r w:rsidDel="00BF2D45">
          <w:delText xml:space="preserve"> </w:delText>
        </w:r>
      </w:del>
      <w:del w:id="398" w:author="Weidenaar, Joni" w:date="2021-01-28T13:15:00Z">
        <w:r w:rsidDel="00CB06CF">
          <w:delText>y</w:delText>
        </w:r>
      </w:del>
      <w:del w:id="399" w:author="Weidenaar, Joni" w:date="2021-01-28T14:11:00Z">
        <w:r w:rsidDel="000A3100">
          <w:delText xml:space="preserve">ou </w:delText>
        </w:r>
      </w:del>
      <w:del w:id="400" w:author="Weidenaar, Joni" w:date="2021-01-28T13:15:00Z">
        <w:r w:rsidDel="00CB06CF">
          <w:delText>can</w:delText>
        </w:r>
      </w:del>
      <w:del w:id="401" w:author="Weidenaar, Joni" w:date="2021-01-28T14:11:00Z">
        <w:r w:rsidDel="000A3100">
          <w:delText xml:space="preserve"> also send files which can be viewed by all channel members. </w:delText>
        </w:r>
      </w:del>
      <w:del w:id="402" w:author="Weidenaar, Joni" w:date="2021-01-28T13:16:00Z">
        <w:r w:rsidDel="00CB06CF">
          <w:delText>You can also</w:delText>
        </w:r>
      </w:del>
      <w:del w:id="403" w:author="Weidenaar, Joni" w:date="2021-01-28T14:43:00Z">
        <w:r w:rsidDel="00BF2D45">
          <w:delText xml:space="preserve"> @</w:delText>
        </w:r>
      </w:del>
      <w:del w:id="404" w:author="Weidenaar, Joni" w:date="2021-01-28T13:16:00Z">
        <w:r w:rsidDel="00CB06CF">
          <w:delText xml:space="preserve"> a certain</w:delText>
        </w:r>
      </w:del>
      <w:del w:id="405" w:author="Weidenaar, Joni" w:date="2021-01-28T14:43:00Z">
        <w:r w:rsidDel="00BF2D45">
          <w:delText xml:space="preserve"> team member </w:delText>
        </w:r>
      </w:del>
      <w:del w:id="406" w:author="Weidenaar, Joni" w:date="2021-01-28T13:17:00Z">
        <w:r w:rsidDel="00CB06CF">
          <w:delText>so as to make sure they</w:delText>
        </w:r>
      </w:del>
      <w:del w:id="407" w:author="Weidenaar, Joni" w:date="2021-01-28T14:43:00Z">
        <w:r w:rsidDel="00BF2D45">
          <w:delText xml:space="preserve"> get a special notification alerting them to the message. </w:delText>
        </w:r>
      </w:del>
    </w:p>
    <w:p w14:paraId="272C24A0" w14:textId="59C2E53D" w:rsidR="00187586" w:rsidRPr="002B0A05" w:rsidDel="000A3100" w:rsidRDefault="00187586">
      <w:pPr>
        <w:pStyle w:val="ListParagraph"/>
        <w:numPr>
          <w:ilvl w:val="0"/>
          <w:numId w:val="7"/>
        </w:numPr>
        <w:tabs>
          <w:tab w:val="left" w:pos="8280"/>
        </w:tabs>
        <w:spacing w:before="120" w:after="120" w:line="259" w:lineRule="auto"/>
        <w:contextualSpacing w:val="0"/>
        <w:rPr>
          <w:del w:id="408" w:author="Weidenaar, Joni" w:date="2021-01-28T14:11:00Z"/>
          <w:b/>
          <w:rPrChange w:id="409" w:author="Weidenaar, Joni" w:date="2021-01-28T13:12:00Z">
            <w:rPr>
              <w:del w:id="410" w:author="Weidenaar, Joni" w:date="2021-01-28T14:11:00Z"/>
            </w:rPr>
          </w:rPrChange>
        </w:rPr>
        <w:pPrChange w:id="411" w:author="Weidenaar, Joni" w:date="2021-01-28T14:11:00Z">
          <w:pPr>
            <w:pStyle w:val="ListParagraph"/>
            <w:numPr>
              <w:numId w:val="7"/>
            </w:numPr>
            <w:spacing w:before="0" w:after="160" w:line="259" w:lineRule="auto"/>
            <w:ind w:hanging="360"/>
          </w:pPr>
        </w:pPrChange>
      </w:pPr>
      <w:del w:id="412" w:author="Weidenaar, Joni" w:date="2021-01-28T14:43:00Z">
        <w:r w:rsidRPr="002B0A05" w:rsidDel="00BF2D45">
          <w:rPr>
            <w:b/>
            <w:rPrChange w:id="413" w:author="Weidenaar, Joni" w:date="2021-01-28T13:12:00Z">
              <w:rPr/>
            </w:rPrChange>
          </w:rPr>
          <w:delText>Emoji Reactions</w:delText>
        </w:r>
      </w:del>
    </w:p>
    <w:p w14:paraId="75198FA6" w14:textId="6719585D" w:rsidR="00BF2D45" w:rsidRPr="00BF2D45" w:rsidRDefault="00187586">
      <w:pPr>
        <w:spacing w:after="120"/>
        <w:rPr>
          <w:ins w:id="414" w:author="Weidenaar, Joni" w:date="2021-01-28T14:43:00Z"/>
          <w:rPrChange w:id="415" w:author="Weidenaar, Joni" w:date="2021-01-28T14:45:00Z">
            <w:rPr>
              <w:ins w:id="416" w:author="Weidenaar, Joni" w:date="2021-01-28T14:43:00Z"/>
              <w:rFonts w:eastAsiaTheme="majorEastAsia" w:cs="Arial"/>
              <w:b/>
              <w:color w:val="77A684"/>
              <w:sz w:val="28"/>
            </w:rPr>
          </w:rPrChange>
        </w:rPr>
        <w:pPrChange w:id="417" w:author="Weidenaar, Joni" w:date="2021-01-28T14:45:00Z">
          <w:pPr>
            <w:spacing w:before="0"/>
          </w:pPr>
        </w:pPrChange>
      </w:pPr>
      <w:del w:id="418" w:author="Weidenaar, Joni" w:date="2021-01-28T14:11:00Z">
        <w:r w:rsidDel="000A3100">
          <w:delText xml:space="preserve">Emoji reactions </w:delText>
        </w:r>
      </w:del>
      <w:del w:id="419" w:author="Weidenaar, Joni" w:date="2021-01-28T13:18:00Z">
        <w:r w:rsidDel="00CB06CF">
          <w:delText xml:space="preserve">can </w:delText>
        </w:r>
      </w:del>
      <w:del w:id="420" w:author="Weidenaar, Joni" w:date="2021-01-28T14:11:00Z">
        <w:r w:rsidDel="000A3100">
          <w:delText>allow you to</w:delText>
        </w:r>
      </w:del>
      <w:del w:id="421" w:author="Weidenaar, Joni" w:date="2021-01-28T14:43:00Z">
        <w:r w:rsidDel="00BF2D45">
          <w:delText xml:space="preserve"> quickly respond to </w:delText>
        </w:r>
      </w:del>
      <w:del w:id="422" w:author="Weidenaar, Joni" w:date="2021-01-28T14:23:00Z">
        <w:r w:rsidDel="001727C8">
          <w:delText xml:space="preserve">someone’s </w:delText>
        </w:r>
      </w:del>
      <w:del w:id="423" w:author="Weidenaar, Joni" w:date="2021-01-28T14:43:00Z">
        <w:r w:rsidDel="00BF2D45">
          <w:delText>message</w:delText>
        </w:r>
      </w:del>
      <w:del w:id="424" w:author="Weidenaar, Joni" w:date="2021-01-28T14:23:00Z">
        <w:r w:rsidDel="001727C8">
          <w:delText xml:space="preserve">, such a </w:delText>
        </w:r>
      </w:del>
      <w:del w:id="425" w:author="Weidenaar, Joni" w:date="2021-01-28T14:43:00Z">
        <w:r w:rsidDel="00BF2D45">
          <w:delText xml:space="preserve">smiley face or </w:delText>
        </w:r>
      </w:del>
      <w:del w:id="426" w:author="Weidenaar, Joni" w:date="2021-01-28T13:12:00Z">
        <w:r w:rsidDel="002B0A05">
          <w:delText xml:space="preserve"> </w:delText>
        </w:r>
      </w:del>
      <w:del w:id="427" w:author="Weidenaar, Joni" w:date="2021-01-28T14:43:00Z">
        <w:r w:rsidDel="00BF2D45">
          <w:delText>a thumbs up to let other</w:delText>
        </w:r>
      </w:del>
      <w:del w:id="428" w:author="Weidenaar, Joni" w:date="2021-01-28T14:23:00Z">
        <w:r w:rsidDel="001727C8">
          <w:delText xml:space="preserve"> user</w:delText>
        </w:r>
      </w:del>
      <w:del w:id="429" w:author="Weidenaar, Joni" w:date="2021-01-28T14:43:00Z">
        <w:r w:rsidDel="00BF2D45">
          <w:delText xml:space="preserve">s know you saw the message. </w:delText>
        </w:r>
      </w:del>
      <w:bookmarkStart w:id="430" w:name="_Toc62736819"/>
    </w:p>
    <w:p w14:paraId="5E3F3A83" w14:textId="77777777" w:rsidR="00BF2D45" w:rsidRPr="00BF2D45" w:rsidRDefault="00BF2D45">
      <w:pPr>
        <w:pStyle w:val="Heading3"/>
        <w:rPr>
          <w:ins w:id="431" w:author="Weidenaar, Joni" w:date="2021-01-28T14:43:00Z"/>
          <w:sz w:val="20"/>
          <w:rPrChange w:id="432" w:author="Weidenaar, Joni" w:date="2021-01-28T14:43:00Z">
            <w:rPr>
              <w:ins w:id="433" w:author="Weidenaar, Joni" w:date="2021-01-28T14:43:00Z"/>
            </w:rPr>
          </w:rPrChange>
        </w:rPr>
        <w:pPrChange w:id="434" w:author="Weidenaar, Joni" w:date="2021-01-28T14:09:00Z">
          <w:pPr>
            <w:spacing w:after="120"/>
          </w:pPr>
        </w:pPrChange>
      </w:pPr>
    </w:p>
    <w:p w14:paraId="7DCEB3DF" w14:textId="0FF8FE44" w:rsidR="000A3100" w:rsidRPr="000A3100" w:rsidRDefault="000A3100">
      <w:pPr>
        <w:pStyle w:val="Heading3"/>
        <w:rPr>
          <w:ins w:id="435" w:author="Weidenaar, Joni" w:date="2021-01-28T14:08:00Z"/>
          <w:rPrChange w:id="436" w:author="Weidenaar, Joni" w:date="2021-01-28T14:09:00Z">
            <w:rPr>
              <w:ins w:id="437" w:author="Weidenaar, Joni" w:date="2021-01-28T14:08:00Z"/>
            </w:rPr>
          </w:rPrChange>
        </w:rPr>
        <w:pPrChange w:id="438" w:author="Weidenaar, Joni" w:date="2021-01-28T14:09:00Z">
          <w:pPr>
            <w:spacing w:after="120"/>
          </w:pPr>
        </w:pPrChange>
      </w:pPr>
      <w:ins w:id="439" w:author="Weidenaar, Joni" w:date="2021-01-28T14:09:00Z">
        <w:r w:rsidRPr="000A3100">
          <w:rPr>
            <w:rPrChange w:id="440" w:author="Weidenaar, Joni" w:date="2021-01-28T14:09:00Z">
              <w:rPr/>
            </w:rPrChange>
          </w:rPr>
          <w:t>InterOpathon Channels</w:t>
        </w:r>
      </w:ins>
      <w:bookmarkEnd w:id="430"/>
    </w:p>
    <w:p w14:paraId="780B1EDB" w14:textId="4BD6FF26" w:rsidR="00271DD1" w:rsidRDefault="00271DD1">
      <w:pPr>
        <w:spacing w:before="240" w:after="240" w:line="259" w:lineRule="auto"/>
        <w:ind w:left="720"/>
        <w:rPr>
          <w:ins w:id="441" w:author="Weidenaar, Joni" w:date="2021-01-28T13:37:00Z"/>
        </w:rPr>
        <w:pPrChange w:id="442" w:author="Weidenaar, Joni" w:date="2021-01-28T14:31:00Z">
          <w:pPr>
            <w:pStyle w:val="ListParagraph"/>
            <w:spacing w:before="0" w:after="160" w:line="259" w:lineRule="auto"/>
          </w:pPr>
        </w:pPrChange>
      </w:pPr>
      <w:commentRangeStart w:id="443"/>
      <w:ins w:id="444" w:author="Weidenaar, Joni" w:date="2021-01-28T13:37:00Z">
        <w:r w:rsidRPr="003016CC">
          <w:rPr>
            <w:b/>
          </w:rPr>
          <w:t>#team #</w:t>
        </w:r>
        <w:commentRangeEnd w:id="443"/>
        <w:r>
          <w:rPr>
            <w:rStyle w:val="CommentReference"/>
          </w:rPr>
          <w:commentReference w:id="443"/>
        </w:r>
        <w:r w:rsidRPr="003016CC">
          <w:rPr>
            <w:b/>
          </w:rPr>
          <w:t>:</w:t>
        </w:r>
        <w:r>
          <w:t xml:space="preserve"> This will be your team’s private work space. Here you can communicate openly and freely without worry of other team’s seeing your work. You can also utilize Slack’s video calling features if needed. The only people who </w:t>
        </w:r>
        <w:proofErr w:type="gramStart"/>
        <w:r>
          <w:t>are able to</w:t>
        </w:r>
        <w:proofErr w:type="gramEnd"/>
        <w:r>
          <w:t xml:space="preserve"> see a team channel, are the team members and Event Coordinators.</w:t>
        </w:r>
      </w:ins>
      <w:ins w:id="445" w:author="Kendrah Baker" w:date="2021-02-02T16:13:00Z">
        <w:r w:rsidR="00C9665C">
          <w:t xml:space="preserve"> Each team will be assigned a number prior to the start of the event, this will correlate with your team space. </w:t>
        </w:r>
      </w:ins>
    </w:p>
    <w:p w14:paraId="1F090D59" w14:textId="075668FA" w:rsidR="00271DD1" w:rsidRDefault="00271DD1">
      <w:pPr>
        <w:spacing w:before="240" w:after="240" w:line="259" w:lineRule="auto"/>
        <w:ind w:left="720"/>
        <w:rPr>
          <w:ins w:id="446" w:author="Weidenaar, Joni" w:date="2021-01-28T13:37:00Z"/>
        </w:rPr>
        <w:pPrChange w:id="447" w:author="Weidenaar, Joni" w:date="2021-01-28T14:31:00Z">
          <w:pPr>
            <w:pStyle w:val="ListParagraph"/>
          </w:pPr>
        </w:pPrChange>
      </w:pPr>
      <w:ins w:id="448" w:author="Weidenaar, Joni" w:date="2021-01-28T13:37:00Z">
        <w:r w:rsidRPr="003016CC">
          <w:rPr>
            <w:b/>
          </w:rPr>
          <w:t>#general:</w:t>
        </w:r>
        <w:r>
          <w:t xml:space="preserve"> This channel will be the main point for announcements within the Slack group. Here event coordinators will provide event updates, bonus challenge winners, and any important communications.</w:t>
        </w:r>
      </w:ins>
    </w:p>
    <w:p w14:paraId="1434C823" w14:textId="149C1529" w:rsidR="00271DD1" w:rsidRDefault="00271DD1">
      <w:pPr>
        <w:spacing w:before="240" w:after="240" w:line="259" w:lineRule="auto"/>
        <w:ind w:left="720"/>
        <w:rPr>
          <w:ins w:id="449" w:author="Weidenaar, Joni" w:date="2021-01-28T13:37:00Z"/>
        </w:rPr>
        <w:pPrChange w:id="450" w:author="Weidenaar, Joni" w:date="2021-01-28T14:31:00Z">
          <w:pPr>
            <w:pStyle w:val="ListParagraph"/>
            <w:spacing w:before="0" w:after="160" w:line="259" w:lineRule="auto"/>
          </w:pPr>
        </w:pPrChange>
      </w:pPr>
      <w:commentRangeStart w:id="451"/>
      <w:ins w:id="452" w:author="Weidenaar, Joni" w:date="2021-01-28T13:37:00Z">
        <w:r w:rsidRPr="003016CC">
          <w:rPr>
            <w:b/>
          </w:rPr>
          <w:t>#use case:</w:t>
        </w:r>
        <w:r>
          <w:t xml:space="preserve"> </w:t>
        </w:r>
        <w:commentRangeEnd w:id="451"/>
        <w:r>
          <w:rPr>
            <w:rStyle w:val="CommentReference"/>
          </w:rPr>
          <w:commentReference w:id="451"/>
        </w:r>
        <w:r>
          <w:t>Each of the use cases available during an InterOpathon will have their own help channel. These channels are available so participants can reach out to Use Case experts to ask questions and are not made for technical questions, but for content related questions.</w:t>
        </w:r>
      </w:ins>
      <w:ins w:id="453" w:author="Kendrah Baker" w:date="2021-02-02T16:14:00Z">
        <w:r w:rsidR="00C9665C">
          <w:t xml:space="preserve"> During the event, you will </w:t>
        </w:r>
        <w:proofErr w:type="gramStart"/>
        <w:r w:rsidR="00C9665C">
          <w:t>find  CDex</w:t>
        </w:r>
        <w:proofErr w:type="gramEnd"/>
        <w:r w:rsidR="00C9665C">
          <w:t xml:space="preserve">, </w:t>
        </w:r>
        <w:proofErr w:type="spellStart"/>
        <w:r w:rsidR="00C9665C">
          <w:t>PDex</w:t>
        </w:r>
        <w:proofErr w:type="spellEnd"/>
        <w:r w:rsidR="00C9665C">
          <w:t>, and Carin-BB channels that will be populated with Subject Matter Experts.</w:t>
        </w:r>
      </w:ins>
    </w:p>
    <w:p w14:paraId="287B7184" w14:textId="3FEC7A7D" w:rsidR="00271DD1" w:rsidRDefault="00271DD1">
      <w:pPr>
        <w:spacing w:before="240" w:after="240" w:line="259" w:lineRule="auto"/>
        <w:ind w:left="720"/>
        <w:rPr>
          <w:ins w:id="454" w:author="Weidenaar, Joni" w:date="2021-01-28T13:37:00Z"/>
        </w:rPr>
        <w:pPrChange w:id="455" w:author="Weidenaar, Joni" w:date="2021-01-28T14:31:00Z">
          <w:pPr>
            <w:pStyle w:val="ListParagraph"/>
          </w:pPr>
        </w:pPrChange>
      </w:pPr>
      <w:ins w:id="456" w:author="Weidenaar, Joni" w:date="2021-01-28T13:37:00Z">
        <w:r w:rsidRPr="003016CC">
          <w:rPr>
            <w:b/>
          </w:rPr>
          <w:t>#</w:t>
        </w:r>
        <w:proofErr w:type="gramStart"/>
        <w:r w:rsidRPr="003016CC">
          <w:rPr>
            <w:b/>
          </w:rPr>
          <w:t>help-desk</w:t>
        </w:r>
        <w:proofErr w:type="gramEnd"/>
        <w:r w:rsidRPr="003016CC">
          <w:rPr>
            <w:b/>
          </w:rPr>
          <w:t>:</w:t>
        </w:r>
        <w:r>
          <w:t xml:space="preserve"> This channel is for technical help, namely Interoperability Land (IOL) related help. Here IOL specialists will be available to help identify and solve IOL related problems. </w:t>
        </w:r>
      </w:ins>
    </w:p>
    <w:p w14:paraId="06A3A62D" w14:textId="385CF996" w:rsidR="00271DD1" w:rsidRDefault="00271DD1">
      <w:pPr>
        <w:spacing w:before="240" w:after="240" w:line="259" w:lineRule="auto"/>
        <w:ind w:left="720"/>
        <w:rPr>
          <w:ins w:id="457" w:author="Weidenaar, Joni" w:date="2021-01-28T13:37:00Z"/>
        </w:rPr>
        <w:pPrChange w:id="458" w:author="Weidenaar, Joni" w:date="2021-01-28T14:31:00Z">
          <w:pPr>
            <w:pStyle w:val="ListParagraph"/>
            <w:spacing w:before="0" w:after="160" w:line="259" w:lineRule="auto"/>
          </w:pPr>
        </w:pPrChange>
      </w:pPr>
      <w:ins w:id="459" w:author="Weidenaar, Joni" w:date="2021-01-28T13:37:00Z">
        <w:r w:rsidRPr="003016CC">
          <w:rPr>
            <w:b/>
          </w:rPr>
          <w:t>#random:</w:t>
        </w:r>
        <w:r>
          <w:t xml:space="preserve"> This channel is simply for participants to talk about anything they’d like, so long as it is work appropriate</w:t>
        </w:r>
      </w:ins>
    </w:p>
    <w:p w14:paraId="4F2AAF1D" w14:textId="0CED4A56" w:rsidR="00271DD1" w:rsidRDefault="00271DD1">
      <w:pPr>
        <w:spacing w:before="240" w:after="240" w:line="259" w:lineRule="auto"/>
        <w:ind w:left="720"/>
        <w:rPr>
          <w:ins w:id="460" w:author="Weidenaar, Joni" w:date="2021-01-28T13:37:00Z"/>
        </w:rPr>
        <w:pPrChange w:id="461" w:author="Weidenaar, Joni" w:date="2021-01-28T14:31:00Z">
          <w:pPr>
            <w:pStyle w:val="ListParagraph"/>
            <w:numPr>
              <w:numId w:val="6"/>
            </w:numPr>
            <w:spacing w:before="0" w:after="160" w:line="259" w:lineRule="auto"/>
            <w:ind w:hanging="360"/>
          </w:pPr>
        </w:pPrChange>
      </w:pPr>
      <w:ins w:id="462" w:author="Weidenaar, Joni" w:date="2021-01-28T13:37:00Z">
        <w:r w:rsidRPr="003016CC">
          <w:rPr>
            <w:b/>
          </w:rPr>
          <w:t>#submissions:</w:t>
        </w:r>
        <w:r>
          <w:t xml:space="preserve"> This channel is for teams to submit any final documents and demos needed at the end of the event. It is open to all teams and will be available for them to submit </w:t>
        </w:r>
        <w:commentRangeStart w:id="463"/>
        <w:r>
          <w:t>things</w:t>
        </w:r>
        <w:commentRangeEnd w:id="463"/>
        <w:r>
          <w:rPr>
            <w:rStyle w:val="CommentReference"/>
          </w:rPr>
          <w:commentReference w:id="463"/>
        </w:r>
        <w:r>
          <w:t xml:space="preserve"> as needed.</w:t>
        </w:r>
      </w:ins>
      <w:ins w:id="464" w:author="Kendrah Baker" w:date="2021-02-02T16:14:00Z">
        <w:r w:rsidR="00C9665C">
          <w:t xml:space="preserve"> Submissions sent here will be viewable by </w:t>
        </w:r>
        <w:proofErr w:type="gramStart"/>
        <w:r w:rsidR="00C9665C">
          <w:t>everyone, but</w:t>
        </w:r>
        <w:proofErr w:type="gramEnd"/>
        <w:r w:rsidR="00C9665C">
          <w:t xml:space="preserve"> are only submitted once the working period has cl</w:t>
        </w:r>
      </w:ins>
      <w:ins w:id="465" w:author="Kendrah Baker" w:date="2021-02-02T16:15:00Z">
        <w:r w:rsidR="00C9665C">
          <w:t xml:space="preserve">osed. </w:t>
        </w:r>
      </w:ins>
    </w:p>
    <w:p w14:paraId="5F52F6CF" w14:textId="2B6F4E1A" w:rsidR="00271DD1" w:rsidRDefault="00271DD1">
      <w:pPr>
        <w:ind w:left="360"/>
        <w:rPr>
          <w:ins w:id="466" w:author="Weidenaar, Joni" w:date="2021-01-28T14:09:00Z"/>
        </w:rPr>
        <w:pPrChange w:id="467" w:author="Weidenaar, Joni" w:date="2021-01-28T13:17:00Z">
          <w:pPr/>
        </w:pPrChange>
      </w:pPr>
    </w:p>
    <w:p w14:paraId="68140134" w14:textId="627F05D9" w:rsidR="000A3100" w:rsidRDefault="000A3100">
      <w:pPr>
        <w:ind w:left="360"/>
        <w:rPr>
          <w:ins w:id="468" w:author="Weidenaar, Joni" w:date="2021-01-28T14:09:00Z"/>
        </w:rPr>
        <w:pPrChange w:id="469" w:author="Weidenaar, Joni" w:date="2021-01-28T13:17:00Z">
          <w:pPr/>
        </w:pPrChange>
      </w:pPr>
    </w:p>
    <w:p w14:paraId="3E104D7E" w14:textId="4B6975F1" w:rsidR="000A3100" w:rsidRDefault="000A3100">
      <w:pPr>
        <w:ind w:left="360"/>
        <w:rPr>
          <w:ins w:id="470" w:author="Weidenaar, Joni" w:date="2021-01-28T14:10:00Z"/>
        </w:rPr>
        <w:pPrChange w:id="471" w:author="Weidenaar, Joni" w:date="2021-01-28T13:17:00Z">
          <w:pPr/>
        </w:pPrChange>
      </w:pPr>
    </w:p>
    <w:p w14:paraId="27DE80B5" w14:textId="77777777" w:rsidR="000A3100" w:rsidRDefault="000A3100">
      <w:pPr>
        <w:ind w:left="360"/>
        <w:pPrChange w:id="472" w:author="Weidenaar, Joni" w:date="2021-01-28T13:17:00Z">
          <w:pPr/>
        </w:pPrChange>
      </w:pPr>
    </w:p>
    <w:p w14:paraId="7A4CF457" w14:textId="0939960B" w:rsidR="003016CC" w:rsidRDefault="003016CC">
      <w:pPr>
        <w:pStyle w:val="Heading2"/>
        <w:numPr>
          <w:ilvl w:val="0"/>
          <w:numId w:val="0"/>
        </w:numPr>
        <w:ind w:left="720" w:hanging="360"/>
        <w:rPr>
          <w:ins w:id="473" w:author="Weidenaar, Joni" w:date="2021-01-28T14:32:00Z"/>
          <w:sz w:val="20"/>
        </w:rPr>
        <w:pPrChange w:id="474" w:author="Weidenaar, Joni" w:date="2021-01-28T14:30:00Z">
          <w:pPr>
            <w:pStyle w:val="ListParagraph"/>
            <w:numPr>
              <w:numId w:val="4"/>
            </w:numPr>
            <w:spacing w:before="0" w:after="160" w:line="259" w:lineRule="auto"/>
            <w:ind w:hanging="360"/>
          </w:pPr>
        </w:pPrChange>
      </w:pPr>
    </w:p>
    <w:p w14:paraId="013DCB43" w14:textId="77777777" w:rsidR="003016CC" w:rsidRPr="003016CC" w:rsidRDefault="003016CC">
      <w:pPr>
        <w:rPr>
          <w:ins w:id="475" w:author="Weidenaar, Joni" w:date="2021-01-28T14:32:00Z"/>
          <w:sz w:val="20"/>
          <w:rPrChange w:id="476" w:author="Weidenaar, Joni" w:date="2021-01-28T14:32:00Z">
            <w:rPr>
              <w:ins w:id="477" w:author="Weidenaar, Joni" w:date="2021-01-28T14:32:00Z"/>
            </w:rPr>
          </w:rPrChange>
        </w:rPr>
        <w:pPrChange w:id="478" w:author="Weidenaar, Joni" w:date="2021-01-28T14:32:00Z">
          <w:pPr>
            <w:pStyle w:val="ListParagraph"/>
            <w:numPr>
              <w:numId w:val="4"/>
            </w:numPr>
            <w:spacing w:before="0" w:after="160" w:line="259" w:lineRule="auto"/>
            <w:ind w:hanging="360"/>
          </w:pPr>
        </w:pPrChange>
      </w:pPr>
    </w:p>
    <w:p w14:paraId="21381664" w14:textId="168EAB43" w:rsidR="00187586" w:rsidRPr="00187586" w:rsidRDefault="00187586">
      <w:pPr>
        <w:pStyle w:val="Heading2"/>
        <w:numPr>
          <w:ilvl w:val="0"/>
          <w:numId w:val="0"/>
        </w:numPr>
        <w:ind w:left="720" w:hanging="360"/>
        <w:pPrChange w:id="479" w:author="Weidenaar, Joni" w:date="2021-01-28T14:30:00Z">
          <w:pPr>
            <w:pStyle w:val="ListParagraph"/>
            <w:numPr>
              <w:numId w:val="4"/>
            </w:numPr>
            <w:spacing w:before="0" w:after="160" w:line="259" w:lineRule="auto"/>
            <w:ind w:hanging="360"/>
          </w:pPr>
        </w:pPrChange>
      </w:pPr>
      <w:bookmarkStart w:id="480" w:name="_Toc62736820"/>
      <w:commentRangeStart w:id="481"/>
      <w:r w:rsidRPr="00187586">
        <w:t>Message Input</w:t>
      </w:r>
      <w:bookmarkEnd w:id="480"/>
      <w:commentRangeEnd w:id="481"/>
      <w:r w:rsidR="004219ED">
        <w:rPr>
          <w:rStyle w:val="CommentReference"/>
          <w:rFonts w:eastAsiaTheme="minorHAnsi" w:cstheme="minorBidi"/>
          <w:b w:val="0"/>
          <w:color w:val="auto"/>
        </w:rPr>
        <w:commentReference w:id="481"/>
      </w:r>
    </w:p>
    <w:p w14:paraId="61FA0F77" w14:textId="1B377C06" w:rsidR="001727C8" w:rsidRPr="00DD5302" w:rsidRDefault="00DD5302">
      <w:pPr>
        <w:ind w:left="360"/>
        <w:pPrChange w:id="482" w:author="Weidenaar, Joni" w:date="2021-01-28T14:58:00Z">
          <w:pPr/>
        </w:pPrChange>
      </w:pPr>
      <w:r>
        <w:rPr>
          <w:noProof/>
        </w:rPr>
        <w:drawing>
          <wp:anchor distT="0" distB="0" distL="114300" distR="114300" simplePos="0" relativeHeight="251664384" behindDoc="0" locked="0" layoutInCell="1" allowOverlap="1" wp14:anchorId="045901EA" wp14:editId="70447E49">
            <wp:simplePos x="0" y="0"/>
            <wp:positionH relativeFrom="column">
              <wp:posOffset>208915</wp:posOffset>
            </wp:positionH>
            <wp:positionV relativeFrom="paragraph">
              <wp:posOffset>411425</wp:posOffset>
            </wp:positionV>
            <wp:extent cx="4984750" cy="3391334"/>
            <wp:effectExtent l="0" t="0" r="6350" b="0"/>
            <wp:wrapThrough wrapText="bothSides">
              <wp:wrapPolygon edited="0">
                <wp:start x="0" y="0"/>
                <wp:lineTo x="0" y="21479"/>
                <wp:lineTo x="21545" y="21479"/>
                <wp:lineTo x="21545" y="0"/>
                <wp:lineTo x="0" y="0"/>
              </wp:wrapPolygon>
            </wp:wrapThrough>
            <wp:docPr id="3" name="Picture 3" descr="Message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 inpu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84750" cy="3391334"/>
                    </a:xfrm>
                    <a:prstGeom prst="rect">
                      <a:avLst/>
                    </a:prstGeom>
                    <a:noFill/>
                    <a:ln>
                      <a:noFill/>
                    </a:ln>
                  </pic:spPr>
                </pic:pic>
              </a:graphicData>
            </a:graphic>
            <wp14:sizeRelH relativeFrom="page">
              <wp14:pctWidth>0</wp14:pctWidth>
            </wp14:sizeRelH>
            <wp14:sizeRelV relativeFrom="page">
              <wp14:pctHeight>0</wp14:pctHeight>
            </wp14:sizeRelV>
          </wp:anchor>
        </w:drawing>
      </w:r>
      <w:ins w:id="483" w:author="Weidenaar, Joni" w:date="2021-01-28T14:46:00Z">
        <w:r w:rsidR="00BF2D45" w:rsidRPr="00BF2D45">
          <w:rPr>
            <w:b/>
            <w:noProof/>
          </w:rPr>
          <mc:AlternateContent>
            <mc:Choice Requires="wps">
              <w:drawing>
                <wp:anchor distT="45720" distB="45720" distL="114300" distR="114300" simplePos="0" relativeHeight="251670528" behindDoc="0" locked="0" layoutInCell="1" allowOverlap="1" wp14:anchorId="3A50FD93" wp14:editId="7A8BF789">
                  <wp:simplePos x="0" y="0"/>
                  <wp:positionH relativeFrom="column">
                    <wp:posOffset>5193030</wp:posOffset>
                  </wp:positionH>
                  <wp:positionV relativeFrom="paragraph">
                    <wp:posOffset>524510</wp:posOffset>
                  </wp:positionV>
                  <wp:extent cx="3805555" cy="1404620"/>
                  <wp:effectExtent l="0" t="0" r="4445" b="63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555" cy="1404620"/>
                          </a:xfrm>
                          <a:prstGeom prst="rect">
                            <a:avLst/>
                          </a:prstGeom>
                          <a:solidFill>
                            <a:srgbClr val="FFFFFF"/>
                          </a:solidFill>
                          <a:ln w="9525">
                            <a:noFill/>
                            <a:miter lim="800000"/>
                            <a:headEnd/>
                            <a:tailEnd/>
                          </a:ln>
                        </wps:spPr>
                        <wps:txbx>
                          <w:txbxContent>
                            <w:p w14:paraId="12701665" w14:textId="348140D6" w:rsidR="00BF2D45" w:rsidRDefault="00BF2D45" w:rsidP="00BF2D45">
                              <w:pPr>
                                <w:pStyle w:val="ListParagraph"/>
                                <w:numPr>
                                  <w:ilvl w:val="0"/>
                                  <w:numId w:val="8"/>
                                </w:numPr>
                                <w:tabs>
                                  <w:tab w:val="left" w:pos="8370"/>
                                </w:tabs>
                                <w:spacing w:before="120" w:after="120" w:line="259" w:lineRule="auto"/>
                                <w:contextualSpacing w:val="0"/>
                                <w:rPr>
                                  <w:ins w:id="484" w:author="Weidenaar, Joni" w:date="2021-01-28T14:46:00Z"/>
                                </w:rPr>
                              </w:pPr>
                              <w:ins w:id="485" w:author="Weidenaar, Joni" w:date="2021-01-28T14:46:00Z">
                                <w:r w:rsidRPr="00B76F83">
                                  <w:rPr>
                                    <w:b/>
                                  </w:rPr>
                                  <w:t>Format Messages</w:t>
                                </w:r>
                                <w:r>
                                  <w:rPr>
                                    <w:b/>
                                  </w:rPr>
                                  <w:t xml:space="preserve"> </w:t>
                                </w:r>
                                <w:r>
                                  <w:t>- change the appearance and structure of your messages to add clarity</w:t>
                                </w:r>
                              </w:ins>
                              <w:ins w:id="486" w:author="Weidenaar, Joni" w:date="2021-01-28T14:56:00Z">
                                <w:r w:rsidR="004219ED">
                                  <w:t xml:space="preserve"> by using the tool bar at the bottom</w:t>
                                </w:r>
                              </w:ins>
                              <w:ins w:id="487" w:author="Weidenaar, Joni" w:date="2021-01-28T14:46:00Z">
                                <w:r>
                                  <w:t xml:space="preserve">. </w:t>
                                </w:r>
                              </w:ins>
                            </w:p>
                            <w:p w14:paraId="7117CAE0" w14:textId="254D2E64" w:rsidR="00BF2D45" w:rsidRDefault="00BF2D45" w:rsidP="00BF2D45">
                              <w:pPr>
                                <w:pStyle w:val="ListParagraph"/>
                                <w:numPr>
                                  <w:ilvl w:val="0"/>
                                  <w:numId w:val="8"/>
                                </w:numPr>
                                <w:tabs>
                                  <w:tab w:val="left" w:pos="8370"/>
                                </w:tabs>
                                <w:spacing w:before="120" w:after="120" w:line="259" w:lineRule="auto"/>
                                <w:contextualSpacing w:val="0"/>
                                <w:rPr>
                                  <w:ins w:id="488" w:author="Weidenaar, Joni" w:date="2021-01-28T14:46:00Z"/>
                                </w:rPr>
                              </w:pPr>
                              <w:ins w:id="489" w:author="Weidenaar, Joni" w:date="2021-01-28T14:46:00Z">
                                <w:r w:rsidRPr="00B76F83">
                                  <w:rPr>
                                    <w:b/>
                                  </w:rPr>
                                  <w:t>Mention Teammates</w:t>
                                </w:r>
                                <w:r>
                                  <w:rPr>
                                    <w:b/>
                                  </w:rPr>
                                  <w:t xml:space="preserve"> </w:t>
                                </w:r>
                                <w:r>
                                  <w:t xml:space="preserve">- </w:t>
                                </w:r>
                                <w:proofErr w:type="gramStart"/>
                                <w:r>
                                  <w:t>@[</w:t>
                                </w:r>
                                <w:proofErr w:type="gramEnd"/>
                                <w:r>
                                  <w:t xml:space="preserve">team member’s name] to quickly </w:t>
                                </w:r>
                              </w:ins>
                              <w:ins w:id="490" w:author="Weidenaar, Joni" w:date="2021-01-28T14:57:00Z">
                                <w:r w:rsidR="004219ED">
                                  <w:t>alert team members of</w:t>
                                </w:r>
                              </w:ins>
                              <w:ins w:id="491" w:author="Weidenaar, Joni" w:date="2021-01-28T14:46:00Z">
                                <w:r>
                                  <w:t xml:space="preserve"> updates or action items to the appropriate user. </w:t>
                                </w:r>
                              </w:ins>
                              <w:ins w:id="492" w:author="Weidenaar, Joni" w:date="2021-01-28T14:57:00Z">
                                <w:r w:rsidR="004219ED">
                                  <w:t>Click the @ button at the bottom or type it in.</w:t>
                                </w:r>
                              </w:ins>
                            </w:p>
                            <w:p w14:paraId="38CED755" w14:textId="1BB4CAA6" w:rsidR="00BF2D45" w:rsidRDefault="00BF2D45" w:rsidP="00BF2D45">
                              <w:pPr>
                                <w:pStyle w:val="ListParagraph"/>
                                <w:numPr>
                                  <w:ilvl w:val="0"/>
                                  <w:numId w:val="8"/>
                                </w:numPr>
                                <w:tabs>
                                  <w:tab w:val="left" w:pos="8370"/>
                                </w:tabs>
                                <w:spacing w:before="120" w:after="120" w:line="259" w:lineRule="auto"/>
                                <w:contextualSpacing w:val="0"/>
                                <w:rPr>
                                  <w:ins w:id="493" w:author="Weidenaar, Joni" w:date="2021-01-28T14:46:00Z"/>
                                </w:rPr>
                              </w:pPr>
                              <w:ins w:id="494" w:author="Weidenaar, Joni" w:date="2021-01-28T14:46:00Z">
                                <w:r w:rsidRPr="00B76F83">
                                  <w:rPr>
                                    <w:b/>
                                  </w:rPr>
                                  <w:t>Attach Files</w:t>
                                </w:r>
                                <w:r>
                                  <w:rPr>
                                    <w:b/>
                                  </w:rPr>
                                  <w:t xml:space="preserve"> - </w:t>
                                </w:r>
                                <w:r>
                                  <w:t xml:space="preserve">share files in messages directly from your computer or from cloud based services </w:t>
                                </w:r>
                              </w:ins>
                              <w:ins w:id="495" w:author="Weidenaar, Joni" w:date="2021-01-28T14:57:00Z">
                                <w:r w:rsidR="004219ED">
                                  <w:t>by clicking the paper clip in bottom right corner</w:t>
                                </w:r>
                              </w:ins>
                              <w:ins w:id="496" w:author="Weidenaar, Joni" w:date="2021-01-28T14:46:00Z">
                                <w:r>
                                  <w:t xml:space="preserve">. </w:t>
                                </w:r>
                              </w:ins>
                            </w:p>
                            <w:p w14:paraId="72279757" w14:textId="0AD52DEE" w:rsidR="00BF2D45" w:rsidRDefault="00BF2D45" w:rsidP="00BF2D45">
                              <w:pPr>
                                <w:pStyle w:val="ListParagraph"/>
                                <w:numPr>
                                  <w:ilvl w:val="0"/>
                                  <w:numId w:val="8"/>
                                </w:numPr>
                                <w:tabs>
                                  <w:tab w:val="left" w:pos="8370"/>
                                </w:tabs>
                                <w:spacing w:before="120" w:after="120" w:line="259" w:lineRule="auto"/>
                                <w:contextualSpacing w:val="0"/>
                                <w:rPr>
                                  <w:ins w:id="497" w:author="Weidenaar, Joni" w:date="2021-01-28T14:46:00Z"/>
                                </w:rPr>
                              </w:pPr>
                              <w:ins w:id="498" w:author="Weidenaar, Joni" w:date="2021-01-28T14:46:00Z">
                                <w:r w:rsidRPr="00B76F83">
                                  <w:rPr>
                                    <w:b/>
                                  </w:rPr>
                                  <w:t>Edit or Delete Messages</w:t>
                                </w:r>
                                <w:r>
                                  <w:rPr>
                                    <w:rStyle w:val="CommentReference"/>
                                  </w:rPr>
                                  <w:annotationRef/>
                                </w:r>
                                <w:r>
                                  <w:rPr>
                                    <w:b/>
                                  </w:rPr>
                                  <w:t xml:space="preserve"> - </w:t>
                                </w:r>
                                <w:r w:rsidRPr="00B76F83">
                                  <w:t xml:space="preserve">edit </w:t>
                                </w:r>
                                <w:r>
                                  <w:t>mistakes after you’ve sent a message or delete it and start fresh</w:t>
                                </w:r>
                              </w:ins>
                              <w:ins w:id="499" w:author="Weidenaar, Joni" w:date="2021-01-28T14:58:00Z">
                                <w:r w:rsidR="004219ED">
                                  <w:t xml:space="preserve"> </w:t>
                                </w:r>
                                <w:r w:rsidR="004219ED" w:rsidRPr="004219ED">
                                  <w:rPr>
                                    <w:highlight w:val="yellow"/>
                                    <w:rPrChange w:id="500" w:author="Weidenaar, Joni" w:date="2021-01-28T14:58:00Z">
                                      <w:rPr/>
                                    </w:rPrChange>
                                  </w:rPr>
                                  <w:t>by right clicking the message</w:t>
                                </w:r>
                              </w:ins>
                              <w:ins w:id="501" w:author="Weidenaar, Joni" w:date="2021-01-28T14:46:00Z">
                                <w:r>
                                  <w:t xml:space="preserve">. </w:t>
                                </w:r>
                              </w:ins>
                            </w:p>
                            <w:p w14:paraId="2B43EB0A" w14:textId="258AECA3" w:rsidR="00BF2D45" w:rsidRDefault="00BF2D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50FD93" id="_x0000_s1029" type="#_x0000_t202" style="position:absolute;left:0;text-align:left;margin-left:408.9pt;margin-top:41.3pt;width:299.6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" stroked="f">
                  <v:textbox style="mso-fit-shape-to-text:t">
                    <w:txbxContent>
                      <w:p w14:paraId="12701665" w14:textId="348140D6" w:rsidR="00BF2D45" w:rsidRDefault="00BF2D45" w:rsidP="00BF2D45">
                        <w:pPr>
                          <w:pStyle w:val="ListParagraph"/>
                          <w:numPr>
                            <w:ilvl w:val="0"/>
                            <w:numId w:val="8"/>
                          </w:numPr>
                          <w:tabs>
                            <w:tab w:val="left" w:pos="8370"/>
                          </w:tabs>
                          <w:spacing w:before="120" w:after="120" w:line="259" w:lineRule="auto"/>
                          <w:contextualSpacing w:val="0"/>
                          <w:rPr>
                            <w:ins w:id="527" w:author="Weidenaar, Joni" w:date="2021-01-28T14:46:00Z"/>
                          </w:rPr>
                        </w:pPr>
                        <w:ins w:id="528" w:author="Weidenaar, Joni" w:date="2021-01-28T14:46:00Z">
                          <w:r w:rsidRPr="00B76F83">
                            <w:rPr>
                              <w:b/>
                            </w:rPr>
                            <w:t>Format Messages</w:t>
                          </w:r>
                          <w:r>
                            <w:rPr>
                              <w:b/>
                            </w:rPr>
                            <w:t xml:space="preserve"> </w:t>
                          </w:r>
                          <w:r>
                            <w:t>- change the appearance and structure of your messages to add clarity</w:t>
                          </w:r>
                        </w:ins>
                        <w:ins w:id="529" w:author="Weidenaar, Joni" w:date="2021-01-28T14:56:00Z">
                          <w:r w:rsidR="004219ED">
                            <w:t xml:space="preserve"> by using the tool bar at the bottom</w:t>
                          </w:r>
                        </w:ins>
                        <w:ins w:id="530" w:author="Weidenaar, Joni" w:date="2021-01-28T14:46:00Z">
                          <w:r>
                            <w:t xml:space="preserve">. </w:t>
                          </w:r>
                        </w:ins>
                      </w:p>
                      <w:p w14:paraId="7117CAE0" w14:textId="254D2E64" w:rsidR="00BF2D45" w:rsidRDefault="00BF2D45" w:rsidP="00BF2D45">
                        <w:pPr>
                          <w:pStyle w:val="ListParagraph"/>
                          <w:numPr>
                            <w:ilvl w:val="0"/>
                            <w:numId w:val="8"/>
                          </w:numPr>
                          <w:tabs>
                            <w:tab w:val="left" w:pos="8370"/>
                          </w:tabs>
                          <w:spacing w:before="120" w:after="120" w:line="259" w:lineRule="auto"/>
                          <w:contextualSpacing w:val="0"/>
                          <w:rPr>
                            <w:ins w:id="531" w:author="Weidenaar, Joni" w:date="2021-01-28T14:46:00Z"/>
                          </w:rPr>
                        </w:pPr>
                        <w:ins w:id="532" w:author="Weidenaar, Joni" w:date="2021-01-28T14:46:00Z">
                          <w:r w:rsidRPr="00B76F83">
                            <w:rPr>
                              <w:b/>
                            </w:rPr>
                            <w:t>Mention Teammates</w:t>
                          </w:r>
                          <w:r>
                            <w:rPr>
                              <w:b/>
                            </w:rPr>
                            <w:t xml:space="preserve"> </w:t>
                          </w:r>
                          <w:r>
                            <w:t xml:space="preserve">- </w:t>
                          </w:r>
                          <w:proofErr w:type="gramStart"/>
                          <w:r>
                            <w:t>@[</w:t>
                          </w:r>
                          <w:proofErr w:type="gramEnd"/>
                          <w:r>
                            <w:t xml:space="preserve">team member’s name] to quickly </w:t>
                          </w:r>
                        </w:ins>
                        <w:ins w:id="533" w:author="Weidenaar, Joni" w:date="2021-01-28T14:57:00Z">
                          <w:r w:rsidR="004219ED">
                            <w:t>alert team members of</w:t>
                          </w:r>
                        </w:ins>
                        <w:ins w:id="534" w:author="Weidenaar, Joni" w:date="2021-01-28T14:46:00Z">
                          <w:r>
                            <w:t xml:space="preserve"> updates or action items to the appropriate user. </w:t>
                          </w:r>
                        </w:ins>
                        <w:ins w:id="535" w:author="Weidenaar, Joni" w:date="2021-01-28T14:57:00Z">
                          <w:r w:rsidR="004219ED">
                            <w:t xml:space="preserve">Click </w:t>
                          </w:r>
                          <w:proofErr w:type="gramStart"/>
                          <w:r w:rsidR="004219ED">
                            <w:t>the @</w:t>
                          </w:r>
                          <w:proofErr w:type="gramEnd"/>
                          <w:r w:rsidR="004219ED">
                            <w:t xml:space="preserve"> button at the bottom or type it in.</w:t>
                          </w:r>
                        </w:ins>
                      </w:p>
                      <w:p w14:paraId="38CED755" w14:textId="1BB4CAA6" w:rsidR="00BF2D45" w:rsidRDefault="00BF2D45" w:rsidP="00BF2D45">
                        <w:pPr>
                          <w:pStyle w:val="ListParagraph"/>
                          <w:numPr>
                            <w:ilvl w:val="0"/>
                            <w:numId w:val="8"/>
                          </w:numPr>
                          <w:tabs>
                            <w:tab w:val="left" w:pos="8370"/>
                          </w:tabs>
                          <w:spacing w:before="120" w:after="120" w:line="259" w:lineRule="auto"/>
                          <w:contextualSpacing w:val="0"/>
                          <w:rPr>
                            <w:ins w:id="536" w:author="Weidenaar, Joni" w:date="2021-01-28T14:46:00Z"/>
                          </w:rPr>
                        </w:pPr>
                        <w:ins w:id="537" w:author="Weidenaar, Joni" w:date="2021-01-28T14:46:00Z">
                          <w:r w:rsidRPr="00B76F83">
                            <w:rPr>
                              <w:b/>
                            </w:rPr>
                            <w:t>Attach Files</w:t>
                          </w:r>
                          <w:r>
                            <w:rPr>
                              <w:b/>
                            </w:rPr>
                            <w:t xml:space="preserve"> - </w:t>
                          </w:r>
                          <w:r>
                            <w:t xml:space="preserve">share files in messages directly from your computer or from cloud based services </w:t>
                          </w:r>
                        </w:ins>
                        <w:ins w:id="538" w:author="Weidenaar, Joni" w:date="2021-01-28T14:57:00Z">
                          <w:r w:rsidR="004219ED">
                            <w:t>by clicking the paper clip in bottom right corner</w:t>
                          </w:r>
                        </w:ins>
                        <w:ins w:id="539" w:author="Weidenaar, Joni" w:date="2021-01-28T14:46:00Z">
                          <w:r>
                            <w:t xml:space="preserve">. </w:t>
                          </w:r>
                        </w:ins>
                      </w:p>
                      <w:p w14:paraId="72279757" w14:textId="0AD52DEE" w:rsidR="00BF2D45" w:rsidRDefault="00BF2D45" w:rsidP="00BF2D45">
                        <w:pPr>
                          <w:pStyle w:val="ListParagraph"/>
                          <w:numPr>
                            <w:ilvl w:val="0"/>
                            <w:numId w:val="8"/>
                          </w:numPr>
                          <w:tabs>
                            <w:tab w:val="left" w:pos="8370"/>
                          </w:tabs>
                          <w:spacing w:before="120" w:after="120" w:line="259" w:lineRule="auto"/>
                          <w:contextualSpacing w:val="0"/>
                          <w:rPr>
                            <w:ins w:id="540" w:author="Weidenaar, Joni" w:date="2021-01-28T14:46:00Z"/>
                          </w:rPr>
                        </w:pPr>
                        <w:ins w:id="541" w:author="Weidenaar, Joni" w:date="2021-01-28T14:46:00Z">
                          <w:r w:rsidRPr="00B76F83">
                            <w:rPr>
                              <w:b/>
                            </w:rPr>
                            <w:t>Edit or Delete Messages</w:t>
                          </w:r>
                          <w:r>
                            <w:rPr>
                              <w:rStyle w:val="CommentReference"/>
                            </w:rPr>
                            <w:annotationRef/>
                          </w:r>
                          <w:r>
                            <w:rPr>
                              <w:b/>
                            </w:rPr>
                            <w:t xml:space="preserve"> - </w:t>
                          </w:r>
                          <w:r w:rsidRPr="00B76F83">
                            <w:t xml:space="preserve">edit </w:t>
                          </w:r>
                          <w:r>
                            <w:t>mistakes after you’ve sent a message or delete it and start fresh</w:t>
                          </w:r>
                        </w:ins>
                        <w:ins w:id="542" w:author="Weidenaar, Joni" w:date="2021-01-28T14:58:00Z">
                          <w:r w:rsidR="004219ED">
                            <w:t xml:space="preserve"> </w:t>
                          </w:r>
                          <w:r w:rsidR="004219ED" w:rsidRPr="004219ED">
                            <w:rPr>
                              <w:highlight w:val="yellow"/>
                              <w:rPrChange w:id="543" w:author="Weidenaar, Joni" w:date="2021-01-28T14:58:00Z">
                                <w:rPr/>
                              </w:rPrChange>
                            </w:rPr>
                            <w:t>by right clicking the message</w:t>
                          </w:r>
                        </w:ins>
                        <w:ins w:id="544" w:author="Weidenaar, Joni" w:date="2021-01-28T14:46:00Z">
                          <w:r>
                            <w:t xml:space="preserve">. </w:t>
                          </w:r>
                        </w:ins>
                      </w:p>
                      <w:p w14:paraId="2B43EB0A" w14:textId="258AECA3" w:rsidR="00BF2D45" w:rsidRDefault="00BF2D45"/>
                    </w:txbxContent>
                  </v:textbox>
                  <w10:wrap type="square"/>
                </v:shape>
              </w:pict>
            </mc:Fallback>
          </mc:AlternateContent>
        </w:r>
      </w:ins>
      <w:r w:rsidR="00187586">
        <w:t xml:space="preserve">You can contribute to the channels by writing messages, sharing files, and mentioning your teammates. </w:t>
      </w:r>
    </w:p>
    <w:p w14:paraId="78EB78F3" w14:textId="06498B87" w:rsidR="00187586" w:rsidDel="00C9665C" w:rsidRDefault="00187586">
      <w:pPr>
        <w:pStyle w:val="Heading2"/>
        <w:numPr>
          <w:ilvl w:val="0"/>
          <w:numId w:val="0"/>
        </w:numPr>
        <w:ind w:left="720" w:hanging="360"/>
        <w:rPr>
          <w:del w:id="502" w:author="Weidenaar, Joni" w:date="2021-01-28T14:47:00Z"/>
          <w:noProof/>
        </w:rPr>
      </w:pPr>
    </w:p>
    <w:p w14:paraId="4E7A7C0E" w14:textId="77777777" w:rsidR="00C9665C" w:rsidRPr="00C9665C" w:rsidRDefault="00C9665C">
      <w:pPr>
        <w:rPr>
          <w:ins w:id="503" w:author="Kendrah Baker" w:date="2021-02-02T16:15:00Z"/>
          <w:rPrChange w:id="504" w:author="Kendrah Baker" w:date="2021-02-02T16:15:00Z">
            <w:rPr>
              <w:ins w:id="505" w:author="Kendrah Baker" w:date="2021-02-02T16:15:00Z"/>
              <w:noProof/>
            </w:rPr>
          </w:rPrChange>
        </w:rPr>
      </w:pPr>
    </w:p>
    <w:p w14:paraId="7C8C0BC4" w14:textId="78BC83A8" w:rsidR="00187586" w:rsidRPr="00CB06CF" w:rsidDel="000A3100" w:rsidRDefault="00187586">
      <w:pPr>
        <w:pStyle w:val="ListParagraph"/>
        <w:numPr>
          <w:ilvl w:val="0"/>
          <w:numId w:val="8"/>
        </w:numPr>
        <w:tabs>
          <w:tab w:val="left" w:pos="8370"/>
        </w:tabs>
        <w:spacing w:before="120" w:after="120" w:line="259" w:lineRule="auto"/>
        <w:contextualSpacing w:val="0"/>
        <w:rPr>
          <w:del w:id="506" w:author="Weidenaar, Joni" w:date="2021-01-28T14:13:00Z"/>
          <w:b/>
          <w:rPrChange w:id="507" w:author="Weidenaar, Joni" w:date="2021-01-28T13:19:00Z">
            <w:rPr>
              <w:del w:id="508" w:author="Weidenaar, Joni" w:date="2021-01-28T14:13:00Z"/>
            </w:rPr>
          </w:rPrChange>
        </w:rPr>
        <w:pPrChange w:id="509" w:author="Weidenaar, Joni" w:date="2021-01-28T14:16:00Z">
          <w:pPr>
            <w:pStyle w:val="ListParagraph"/>
            <w:numPr>
              <w:numId w:val="8"/>
            </w:numPr>
            <w:spacing w:before="0" w:after="160" w:line="259" w:lineRule="auto"/>
            <w:ind w:hanging="360"/>
          </w:pPr>
        </w:pPrChange>
      </w:pPr>
      <w:del w:id="510" w:author="Weidenaar, Joni" w:date="2021-01-28T14:46:00Z">
        <w:r w:rsidRPr="00CB06CF" w:rsidDel="00BF2D45">
          <w:rPr>
            <w:b/>
            <w:rPrChange w:id="511" w:author="Weidenaar, Joni" w:date="2021-01-28T13:19:00Z">
              <w:rPr/>
            </w:rPrChange>
          </w:rPr>
          <w:delText>Format Messages</w:delText>
        </w:r>
      </w:del>
    </w:p>
    <w:p w14:paraId="23AC6A65" w14:textId="77293303" w:rsidR="00187586" w:rsidDel="00BF2D45" w:rsidRDefault="00187586">
      <w:pPr>
        <w:pStyle w:val="ListParagraph"/>
        <w:numPr>
          <w:ilvl w:val="0"/>
          <w:numId w:val="8"/>
        </w:numPr>
        <w:tabs>
          <w:tab w:val="left" w:pos="8370"/>
        </w:tabs>
        <w:spacing w:before="120" w:after="120" w:line="259" w:lineRule="auto"/>
        <w:contextualSpacing w:val="0"/>
        <w:rPr>
          <w:del w:id="512" w:author="Weidenaar, Joni" w:date="2021-01-28T14:46:00Z"/>
        </w:rPr>
        <w:pPrChange w:id="513" w:author="Weidenaar, Joni" w:date="2021-01-28T14:16:00Z">
          <w:pPr/>
        </w:pPrChange>
      </w:pPr>
      <w:del w:id="514" w:author="Weidenaar, Joni" w:date="2021-01-28T13:20:00Z">
        <w:r w:rsidDel="00CB06CF">
          <w:delText xml:space="preserve">Different Message </w:delText>
        </w:r>
      </w:del>
      <w:del w:id="515" w:author="Weidenaar, Joni" w:date="2021-01-28T13:21:00Z">
        <w:r w:rsidDel="00CB06CF">
          <w:delText>f</w:delText>
        </w:r>
      </w:del>
      <w:del w:id="516" w:author="Weidenaar, Joni" w:date="2021-01-28T14:13:00Z">
        <w:r w:rsidDel="000A3100">
          <w:delText xml:space="preserve">ormatting allows you to </w:delText>
        </w:r>
      </w:del>
      <w:del w:id="517" w:author="Weidenaar, Joni" w:date="2021-01-28T14:46:00Z">
        <w:r w:rsidDel="00BF2D45">
          <w:delText xml:space="preserve">change the appearance and structure your messages to add </w:delText>
        </w:r>
      </w:del>
      <w:del w:id="518" w:author="Weidenaar, Joni" w:date="2021-01-28T13:21:00Z">
        <w:r w:rsidDel="00CB06CF">
          <w:delText xml:space="preserve">more </w:delText>
        </w:r>
      </w:del>
      <w:del w:id="519" w:author="Weidenaar, Joni" w:date="2021-01-28T14:46:00Z">
        <w:r w:rsidDel="00BF2D45">
          <w:delText>clarity</w:delText>
        </w:r>
      </w:del>
      <w:del w:id="520" w:author="Weidenaar, Joni" w:date="2021-01-28T14:15:00Z">
        <w:r w:rsidDel="000A3100">
          <w:delText xml:space="preserve">; you can bold important items, use bullet points, </w:delText>
        </w:r>
      </w:del>
      <w:del w:id="521" w:author="Weidenaar, Joni" w:date="2021-01-28T13:21:00Z">
        <w:r w:rsidDel="00CB06CF">
          <w:delText>and more</w:delText>
        </w:r>
      </w:del>
      <w:del w:id="522" w:author="Weidenaar, Joni" w:date="2021-01-28T14:15:00Z">
        <w:r w:rsidDel="000A3100">
          <w:delText>.</w:delText>
        </w:r>
      </w:del>
      <w:del w:id="523" w:author="Weidenaar, Joni" w:date="2021-01-28T14:46:00Z">
        <w:r w:rsidDel="00BF2D45">
          <w:delText xml:space="preserve"> </w:delText>
        </w:r>
      </w:del>
    </w:p>
    <w:p w14:paraId="287A78D6" w14:textId="0E489037" w:rsidR="00187586" w:rsidRPr="00CB06CF" w:rsidDel="000A3100" w:rsidRDefault="00187586">
      <w:pPr>
        <w:pStyle w:val="ListParagraph"/>
        <w:numPr>
          <w:ilvl w:val="0"/>
          <w:numId w:val="8"/>
        </w:numPr>
        <w:tabs>
          <w:tab w:val="left" w:pos="8370"/>
        </w:tabs>
        <w:spacing w:before="120" w:after="120" w:line="259" w:lineRule="auto"/>
        <w:contextualSpacing w:val="0"/>
        <w:rPr>
          <w:del w:id="524" w:author="Weidenaar, Joni" w:date="2021-01-28T14:13:00Z"/>
          <w:b/>
          <w:rPrChange w:id="525" w:author="Weidenaar, Joni" w:date="2021-01-28T13:19:00Z">
            <w:rPr>
              <w:del w:id="526" w:author="Weidenaar, Joni" w:date="2021-01-28T14:13:00Z"/>
            </w:rPr>
          </w:rPrChange>
        </w:rPr>
        <w:pPrChange w:id="527" w:author="Weidenaar, Joni" w:date="2021-01-28T14:16:00Z">
          <w:pPr>
            <w:pStyle w:val="ListParagraph"/>
            <w:numPr>
              <w:numId w:val="8"/>
            </w:numPr>
            <w:spacing w:before="0" w:after="160" w:line="259" w:lineRule="auto"/>
            <w:ind w:hanging="360"/>
          </w:pPr>
        </w:pPrChange>
      </w:pPr>
      <w:del w:id="528" w:author="Weidenaar, Joni" w:date="2021-01-28T14:46:00Z">
        <w:r w:rsidRPr="00CB06CF" w:rsidDel="00BF2D45">
          <w:rPr>
            <w:b/>
            <w:rPrChange w:id="529" w:author="Weidenaar, Joni" w:date="2021-01-28T13:19:00Z">
              <w:rPr/>
            </w:rPrChange>
          </w:rPr>
          <w:delText>Mention Teammates</w:delText>
        </w:r>
      </w:del>
    </w:p>
    <w:p w14:paraId="7D7A82E7" w14:textId="5BBB4B29" w:rsidR="00187586" w:rsidDel="00BF2D45" w:rsidRDefault="00187586">
      <w:pPr>
        <w:pStyle w:val="ListParagraph"/>
        <w:numPr>
          <w:ilvl w:val="0"/>
          <w:numId w:val="8"/>
        </w:numPr>
        <w:tabs>
          <w:tab w:val="left" w:pos="8370"/>
        </w:tabs>
        <w:spacing w:before="120" w:after="120" w:line="259" w:lineRule="auto"/>
        <w:contextualSpacing w:val="0"/>
        <w:rPr>
          <w:del w:id="530" w:author="Weidenaar, Joni" w:date="2021-01-28T14:46:00Z"/>
        </w:rPr>
        <w:pPrChange w:id="531" w:author="Weidenaar, Joni" w:date="2021-01-28T14:16:00Z">
          <w:pPr/>
        </w:pPrChange>
      </w:pPr>
      <w:del w:id="532" w:author="Weidenaar, Joni" w:date="2021-01-28T13:22:00Z">
        <w:r w:rsidDel="00CB06CF">
          <w:delText>Using m</w:delText>
        </w:r>
      </w:del>
      <w:del w:id="533" w:author="Weidenaar, Joni" w:date="2021-01-28T14:14:00Z">
        <w:r w:rsidDel="000A3100">
          <w:delText xml:space="preserve">entions </w:delText>
        </w:r>
      </w:del>
      <w:del w:id="534" w:author="Weidenaar, Joni" w:date="2021-01-28T14:46:00Z">
        <w:r w:rsidDel="00BF2D45">
          <w:delText>allow</w:delText>
        </w:r>
      </w:del>
      <w:del w:id="535" w:author="Weidenaar, Joni" w:date="2021-01-28T13:22:00Z">
        <w:r w:rsidDel="00CB06CF">
          <w:delText>s</w:delText>
        </w:r>
      </w:del>
      <w:del w:id="536" w:author="Weidenaar, Joni" w:date="2021-01-28T14:46:00Z">
        <w:r w:rsidDel="00BF2D45">
          <w:delText xml:space="preserve"> you to grab </w:delText>
        </w:r>
      </w:del>
      <w:del w:id="537" w:author="Weidenaar, Joni" w:date="2021-01-28T13:22:00Z">
        <w:r w:rsidDel="00CB06CF">
          <w:delText xml:space="preserve">someone’s </w:delText>
        </w:r>
      </w:del>
      <w:del w:id="538" w:author="Weidenaar, Joni" w:date="2021-01-28T14:46:00Z">
        <w:r w:rsidDel="00BF2D45">
          <w:delText xml:space="preserve">attention </w:delText>
        </w:r>
      </w:del>
      <w:del w:id="539" w:author="Weidenaar, Joni" w:date="2021-01-28T14:18:00Z">
        <w:r w:rsidDel="001727C8">
          <w:delText>within the channel</w:delText>
        </w:r>
      </w:del>
      <w:del w:id="540" w:author="Weidenaar, Joni" w:date="2021-01-28T13:24:00Z">
        <w:r w:rsidDel="00CB06CF">
          <w:delText>, this allows for faster collaborations and bringing</w:delText>
        </w:r>
      </w:del>
      <w:del w:id="541" w:author="Weidenaar, Joni" w:date="2021-01-28T13:23:00Z">
        <w:r w:rsidDel="00CB06CF">
          <w:delText xml:space="preserve"> specific attention to updates and action items</w:delText>
        </w:r>
      </w:del>
      <w:del w:id="542" w:author="Weidenaar, Joni" w:date="2021-01-28T13:24:00Z">
        <w:r w:rsidDel="00CB06CF">
          <w:delText>.</w:delText>
        </w:r>
      </w:del>
      <w:del w:id="543" w:author="Weidenaar, Joni" w:date="2021-01-28T14:46:00Z">
        <w:r w:rsidDel="00BF2D45">
          <w:delText xml:space="preserve"> </w:delText>
        </w:r>
      </w:del>
    </w:p>
    <w:p w14:paraId="5FFCDDF7" w14:textId="4C46B7E3" w:rsidR="00187586" w:rsidRPr="00CB06CF" w:rsidDel="000A3100" w:rsidRDefault="00187586">
      <w:pPr>
        <w:pStyle w:val="ListParagraph"/>
        <w:numPr>
          <w:ilvl w:val="0"/>
          <w:numId w:val="8"/>
        </w:numPr>
        <w:tabs>
          <w:tab w:val="left" w:pos="8370"/>
        </w:tabs>
        <w:spacing w:before="120" w:after="120" w:line="259" w:lineRule="auto"/>
        <w:contextualSpacing w:val="0"/>
        <w:rPr>
          <w:del w:id="544" w:author="Weidenaar, Joni" w:date="2021-01-28T14:16:00Z"/>
          <w:b/>
          <w:rPrChange w:id="545" w:author="Weidenaar, Joni" w:date="2021-01-28T13:19:00Z">
            <w:rPr>
              <w:del w:id="546" w:author="Weidenaar, Joni" w:date="2021-01-28T14:16:00Z"/>
            </w:rPr>
          </w:rPrChange>
        </w:rPr>
        <w:pPrChange w:id="547" w:author="Weidenaar, Joni" w:date="2021-01-28T14:16:00Z">
          <w:pPr>
            <w:pStyle w:val="ListParagraph"/>
            <w:numPr>
              <w:numId w:val="8"/>
            </w:numPr>
            <w:spacing w:before="0" w:after="160" w:line="259" w:lineRule="auto"/>
            <w:ind w:hanging="360"/>
          </w:pPr>
        </w:pPrChange>
      </w:pPr>
      <w:del w:id="548" w:author="Weidenaar, Joni" w:date="2021-01-28T14:46:00Z">
        <w:r w:rsidRPr="00CB06CF" w:rsidDel="00BF2D45">
          <w:rPr>
            <w:b/>
            <w:rPrChange w:id="549" w:author="Weidenaar, Joni" w:date="2021-01-28T13:19:00Z">
              <w:rPr/>
            </w:rPrChange>
          </w:rPr>
          <w:delText>Attach Files</w:delText>
        </w:r>
      </w:del>
    </w:p>
    <w:p w14:paraId="02DC24ED" w14:textId="213C6C1D" w:rsidR="00187586" w:rsidDel="00BF2D45" w:rsidRDefault="00187586">
      <w:pPr>
        <w:pStyle w:val="ListParagraph"/>
        <w:numPr>
          <w:ilvl w:val="0"/>
          <w:numId w:val="8"/>
        </w:numPr>
        <w:tabs>
          <w:tab w:val="left" w:pos="8370"/>
        </w:tabs>
        <w:spacing w:before="120" w:after="120" w:line="259" w:lineRule="auto"/>
        <w:contextualSpacing w:val="0"/>
        <w:rPr>
          <w:del w:id="550" w:author="Weidenaar, Joni" w:date="2021-01-28T14:46:00Z"/>
        </w:rPr>
        <w:pPrChange w:id="551" w:author="Weidenaar, Joni" w:date="2021-01-28T14:16:00Z">
          <w:pPr/>
        </w:pPrChange>
      </w:pPr>
      <w:del w:id="552" w:author="Weidenaar, Joni" w:date="2021-01-28T14:19:00Z">
        <w:r w:rsidDel="001727C8">
          <w:delText>S</w:delText>
        </w:r>
      </w:del>
      <w:del w:id="553" w:author="Weidenaar, Joni" w:date="2021-01-28T14:46:00Z">
        <w:r w:rsidDel="00BF2D45">
          <w:delText xml:space="preserve">hare files in messages directly from your computer or from cloud based services to get the right information directly to your teammates. </w:delText>
        </w:r>
      </w:del>
    </w:p>
    <w:p w14:paraId="5281438E" w14:textId="17A18931" w:rsidR="00187586" w:rsidRPr="00CB06CF" w:rsidDel="001727C8" w:rsidRDefault="00187586">
      <w:pPr>
        <w:pStyle w:val="ListParagraph"/>
        <w:numPr>
          <w:ilvl w:val="0"/>
          <w:numId w:val="8"/>
        </w:numPr>
        <w:tabs>
          <w:tab w:val="left" w:pos="8370"/>
        </w:tabs>
        <w:spacing w:before="120" w:after="120" w:line="259" w:lineRule="auto"/>
        <w:contextualSpacing w:val="0"/>
        <w:rPr>
          <w:del w:id="554" w:author="Weidenaar, Joni" w:date="2021-01-28T14:16:00Z"/>
          <w:b/>
          <w:rPrChange w:id="555" w:author="Weidenaar, Joni" w:date="2021-01-28T13:20:00Z">
            <w:rPr>
              <w:del w:id="556" w:author="Weidenaar, Joni" w:date="2021-01-28T14:16:00Z"/>
            </w:rPr>
          </w:rPrChange>
        </w:rPr>
        <w:pPrChange w:id="557" w:author="Weidenaar, Joni" w:date="2021-01-28T14:16:00Z">
          <w:pPr>
            <w:pStyle w:val="ListParagraph"/>
            <w:numPr>
              <w:numId w:val="8"/>
            </w:numPr>
            <w:spacing w:before="0" w:after="160" w:line="259" w:lineRule="auto"/>
            <w:ind w:hanging="360"/>
          </w:pPr>
        </w:pPrChange>
      </w:pPr>
      <w:commentRangeStart w:id="558"/>
      <w:del w:id="559" w:author="Weidenaar, Joni" w:date="2021-01-28T14:46:00Z">
        <w:r w:rsidRPr="00CB06CF" w:rsidDel="00BF2D45">
          <w:rPr>
            <w:b/>
            <w:rPrChange w:id="560" w:author="Weidenaar, Joni" w:date="2021-01-28T13:20:00Z">
              <w:rPr/>
            </w:rPrChange>
          </w:rPr>
          <w:delText>Edit or Delete Messages</w:delText>
        </w:r>
        <w:commentRangeEnd w:id="558"/>
        <w:r w:rsidR="00D27EBA" w:rsidDel="00BF2D45">
          <w:rPr>
            <w:rStyle w:val="CommentReference"/>
          </w:rPr>
          <w:commentReference w:id="558"/>
        </w:r>
      </w:del>
    </w:p>
    <w:p w14:paraId="440985EA" w14:textId="4041E484" w:rsidR="00187586" w:rsidDel="00BF2D45" w:rsidRDefault="00187586">
      <w:pPr>
        <w:pStyle w:val="ListParagraph"/>
        <w:numPr>
          <w:ilvl w:val="0"/>
          <w:numId w:val="8"/>
        </w:numPr>
        <w:tabs>
          <w:tab w:val="left" w:pos="8370"/>
        </w:tabs>
        <w:spacing w:before="120" w:after="120" w:line="259" w:lineRule="auto"/>
        <w:contextualSpacing w:val="0"/>
        <w:rPr>
          <w:del w:id="561" w:author="Weidenaar, Joni" w:date="2021-01-28T14:46:00Z"/>
        </w:rPr>
        <w:pPrChange w:id="562" w:author="Weidenaar, Joni" w:date="2021-01-28T14:16:00Z">
          <w:pPr/>
        </w:pPrChange>
      </w:pPr>
      <w:del w:id="563" w:author="Weidenaar, Joni" w:date="2021-01-28T14:17:00Z">
        <w:r w:rsidDel="001727C8">
          <w:delText xml:space="preserve">If you notice that you made a </w:delText>
        </w:r>
      </w:del>
      <w:del w:id="564" w:author="Weidenaar, Joni" w:date="2021-01-28T14:46:00Z">
        <w:r w:rsidDel="00BF2D45">
          <w:delText>mistake after you’ve sent a message</w:delText>
        </w:r>
      </w:del>
      <w:del w:id="565" w:author="Weidenaar, Joni" w:date="2021-01-28T14:17:00Z">
        <w:r w:rsidDel="001727C8">
          <w:delText>,</w:delText>
        </w:r>
      </w:del>
      <w:del w:id="566" w:author="Weidenaar, Joni" w:date="2021-01-28T14:46:00Z">
        <w:r w:rsidDel="00BF2D45">
          <w:delText xml:space="preserve"> </w:delText>
        </w:r>
      </w:del>
      <w:del w:id="567" w:author="Weidenaar, Joni" w:date="2021-01-28T14:17:00Z">
        <w:r w:rsidDel="001727C8">
          <w:delText xml:space="preserve">you can then edit the message </w:delText>
        </w:r>
      </w:del>
      <w:del w:id="568" w:author="Weidenaar, Joni" w:date="2021-01-28T14:46:00Z">
        <w:r w:rsidDel="00BF2D45">
          <w:delText xml:space="preserve">or </w:delText>
        </w:r>
      </w:del>
      <w:del w:id="569" w:author="Weidenaar, Joni" w:date="2021-01-28T14:17:00Z">
        <w:r w:rsidDel="001727C8">
          <w:delText xml:space="preserve">just </w:delText>
        </w:r>
      </w:del>
      <w:del w:id="570" w:author="Weidenaar, Joni" w:date="2021-01-28T14:46:00Z">
        <w:r w:rsidDel="00BF2D45">
          <w:delText xml:space="preserve">delete </w:delText>
        </w:r>
      </w:del>
      <w:del w:id="571" w:author="Weidenaar, Joni" w:date="2021-01-28T14:17:00Z">
        <w:r w:rsidDel="001727C8">
          <w:delText>the message</w:delText>
        </w:r>
      </w:del>
      <w:del w:id="572" w:author="Weidenaar, Joni" w:date="2021-01-28T14:46:00Z">
        <w:r w:rsidDel="00BF2D45">
          <w:delText xml:space="preserve"> and start fresh. </w:delText>
        </w:r>
      </w:del>
    </w:p>
    <w:p w14:paraId="5DC56341" w14:textId="1AB6F92F" w:rsidR="001727C8" w:rsidDel="00BF2D45" w:rsidRDefault="001727C8" w:rsidP="00187586">
      <w:pPr>
        <w:rPr>
          <w:del w:id="573" w:author="Weidenaar, Joni" w:date="2021-01-28T14:47:00Z"/>
        </w:rPr>
      </w:pPr>
    </w:p>
    <w:p w14:paraId="3C633EFF" w14:textId="77777777" w:rsidR="00187586" w:rsidRPr="00187586" w:rsidRDefault="00187586">
      <w:pPr>
        <w:pStyle w:val="Heading2"/>
        <w:numPr>
          <w:ilvl w:val="0"/>
          <w:numId w:val="0"/>
        </w:numPr>
        <w:ind w:left="720" w:hanging="360"/>
        <w:pPrChange w:id="574" w:author="Weidenaar, Joni" w:date="2021-01-28T14:30:00Z">
          <w:pPr>
            <w:pStyle w:val="ListParagraph"/>
            <w:numPr>
              <w:numId w:val="4"/>
            </w:numPr>
            <w:spacing w:before="0" w:after="160" w:line="259" w:lineRule="auto"/>
            <w:ind w:hanging="360"/>
          </w:pPr>
        </w:pPrChange>
      </w:pPr>
      <w:bookmarkStart w:id="575" w:name="_Toc62736821"/>
      <w:r w:rsidRPr="00187586">
        <w:t>Help Center</w:t>
      </w:r>
      <w:bookmarkEnd w:id="575"/>
    </w:p>
    <w:p w14:paraId="46748012" w14:textId="2BE7BFB3" w:rsidR="00187586" w:rsidDel="000A3100" w:rsidRDefault="00187586">
      <w:pPr>
        <w:ind w:left="360"/>
        <w:rPr>
          <w:del w:id="576" w:author="Weidenaar, Joni" w:date="2021-01-28T14:12:00Z"/>
        </w:rPr>
        <w:pPrChange w:id="577" w:author="Weidenaar, Joni" w:date="2021-01-28T13:20:00Z">
          <w:pPr/>
        </w:pPrChange>
      </w:pPr>
      <w:r>
        <w:t xml:space="preserve">You can access the </w:t>
      </w:r>
      <w:commentRangeStart w:id="578"/>
      <w:r>
        <w:t xml:space="preserve">help menu </w:t>
      </w:r>
      <w:commentRangeEnd w:id="578"/>
      <w:r w:rsidR="002916D1">
        <w:rPr>
          <w:rStyle w:val="CommentReference"/>
        </w:rPr>
        <w:commentReference w:id="578"/>
      </w:r>
      <w:r>
        <w:t xml:space="preserve">to find any additional resources </w:t>
      </w:r>
      <w:del w:id="579" w:author="Weidenaar, Joni" w:date="2021-01-28T13:27:00Z">
        <w:r w:rsidDel="00D27EBA">
          <w:delText>which can</w:delText>
        </w:r>
      </w:del>
      <w:ins w:id="580" w:author="Weidenaar, Joni" w:date="2021-01-28T13:27:00Z">
        <w:r w:rsidR="00D27EBA">
          <w:t>and</w:t>
        </w:r>
      </w:ins>
      <w:r>
        <w:t xml:space="preserve"> </w:t>
      </w:r>
      <w:del w:id="581" w:author="Weidenaar, Joni" w:date="2021-01-28T14:28:00Z">
        <w:r w:rsidDel="002916D1">
          <w:delText xml:space="preserve">help you </w:delText>
        </w:r>
      </w:del>
      <w:r>
        <w:t>navigate some of the more complicated features of Slack.</w:t>
      </w:r>
      <w:ins w:id="582" w:author="Kendrah Baker" w:date="2021-02-02T16:15:00Z">
        <w:r w:rsidR="00C9665C">
          <w:t xml:space="preserve"> The Help Center can be found on the Slack website by using the following link: </w:t>
        </w:r>
      </w:ins>
      <w:ins w:id="583" w:author="Kendrah Baker" w:date="2021-02-02T16:16:00Z">
        <w:r w:rsidR="00C9665C">
          <w:fldChar w:fldCharType="begin"/>
        </w:r>
        <w:r w:rsidR="00C9665C">
          <w:instrText xml:space="preserve"> HYPERLINK "</w:instrText>
        </w:r>
        <w:r w:rsidR="00C9665C" w:rsidRPr="00C9665C">
          <w:instrText>https://slack.com/help</w:instrText>
        </w:r>
        <w:r w:rsidR="00C9665C">
          <w:instrText xml:space="preserve">" </w:instrText>
        </w:r>
        <w:r w:rsidR="00C9665C">
          <w:fldChar w:fldCharType="separate"/>
        </w:r>
        <w:r w:rsidR="00C9665C" w:rsidRPr="00547016">
          <w:rPr>
            <w:rStyle w:val="Hyperlink"/>
          </w:rPr>
          <w:t>https://slack.com/help</w:t>
        </w:r>
        <w:r w:rsidR="00C9665C">
          <w:fldChar w:fldCharType="end"/>
        </w:r>
        <w:r w:rsidR="00C9665C">
          <w:t xml:space="preserve"> </w:t>
        </w:r>
      </w:ins>
      <w:r>
        <w:t xml:space="preserve"> </w:t>
      </w:r>
      <w:del w:id="584" w:author="Weidenaar, Joni" w:date="2021-01-28T13:27:00Z">
        <w:r w:rsidDel="00D27EBA">
          <w:delText>(Although, it shouldn’t really be necessary for the InterOpathon event.)</w:delText>
        </w:r>
      </w:del>
    </w:p>
    <w:p w14:paraId="7E621EA8" w14:textId="2C264ABF" w:rsidR="00187586" w:rsidDel="002916D1" w:rsidRDefault="00187586">
      <w:pPr>
        <w:ind w:left="360"/>
        <w:rPr>
          <w:del w:id="585" w:author="Weidenaar, Joni" w:date="2021-01-28T14:28:00Z"/>
        </w:rPr>
        <w:pPrChange w:id="586" w:author="Weidenaar, Joni" w:date="2021-01-28T14:12:00Z">
          <w:pPr/>
        </w:pPrChange>
      </w:pPr>
      <w:del w:id="587" w:author="Weidenaar, Joni" w:date="2021-01-28T14:02:00Z">
        <w:r w:rsidDel="00E24406">
          <w:rPr>
            <w:noProof/>
          </w:rPr>
          <w:drawing>
            <wp:inline distT="0" distB="0" distL="0" distR="0" wp14:anchorId="46753166" wp14:editId="540E5229">
              <wp:extent cx="413385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4133850"/>
                      </a:xfrm>
                      <a:prstGeom prst="rect">
                        <a:avLst/>
                      </a:prstGeom>
                      <a:noFill/>
                      <a:ln>
                        <a:noFill/>
                      </a:ln>
                    </pic:spPr>
                  </pic:pic>
                </a:graphicData>
              </a:graphic>
            </wp:inline>
          </w:drawing>
        </w:r>
      </w:del>
    </w:p>
    <w:p w14:paraId="153F175C" w14:textId="1CCB0958" w:rsidR="00187586" w:rsidRPr="00D27EBA" w:rsidDel="00E24406" w:rsidRDefault="00187586">
      <w:pPr>
        <w:spacing w:before="0" w:after="160" w:line="259" w:lineRule="auto"/>
        <w:rPr>
          <w:moveFrom w:id="588" w:author="Weidenaar, Joni" w:date="2021-01-28T14:00:00Z"/>
          <w:b/>
          <w:rPrChange w:id="589" w:author="Weidenaar, Joni" w:date="2021-01-28T13:27:00Z">
            <w:rPr>
              <w:moveFrom w:id="590" w:author="Weidenaar, Joni" w:date="2021-01-28T14:00:00Z"/>
            </w:rPr>
          </w:rPrChange>
        </w:rPr>
        <w:pPrChange w:id="591" w:author="Weidenaar, Joni" w:date="2021-01-28T14:00:00Z">
          <w:pPr>
            <w:pStyle w:val="ListParagraph"/>
            <w:numPr>
              <w:numId w:val="4"/>
            </w:numPr>
            <w:spacing w:before="0" w:after="160" w:line="259" w:lineRule="auto"/>
            <w:ind w:hanging="360"/>
          </w:pPr>
        </w:pPrChange>
      </w:pPr>
      <w:moveFromRangeStart w:id="592" w:author="Weidenaar, Joni" w:date="2021-01-28T14:00:00Z" w:name="move62734873"/>
      <w:moveFrom w:id="593" w:author="Weidenaar, Joni" w:date="2021-01-28T14:00:00Z">
        <w:r w:rsidRPr="00D27EBA" w:rsidDel="00E24406">
          <w:rPr>
            <w:b/>
            <w:rPrChange w:id="594" w:author="Weidenaar, Joni" w:date="2021-01-28T13:27:00Z">
              <w:rPr/>
            </w:rPrChange>
          </w:rPr>
          <w:t>Links to Helpful Videos &amp; Webpages</w:t>
        </w:r>
      </w:moveFrom>
    </w:p>
    <w:p w14:paraId="306FCF82" w14:textId="5FFE11FC" w:rsidR="00187586" w:rsidDel="00E24406" w:rsidRDefault="00E24406">
      <w:pPr>
        <w:spacing w:before="0" w:after="160" w:line="259" w:lineRule="auto"/>
        <w:rPr>
          <w:moveFrom w:id="595" w:author="Weidenaar, Joni" w:date="2021-01-28T14:00:00Z"/>
        </w:rPr>
        <w:pPrChange w:id="596" w:author="Weidenaar, Joni" w:date="2021-01-28T14:00:00Z">
          <w:pPr/>
        </w:pPrChange>
      </w:pPr>
      <w:moveFrom w:id="597" w:author="Weidenaar, Joni" w:date="2021-01-28T14:00:00Z">
        <w:r w:rsidDel="00E24406">
          <w:fldChar w:fldCharType="begin"/>
        </w:r>
        <w:r w:rsidDel="00E24406">
          <w:instrText xml:space="preserve"> HYPERLINK "https://slack.com/help/articles/218080037-Getting-started-for-new-members" </w:instrText>
        </w:r>
        <w:r w:rsidDel="00E24406">
          <w:fldChar w:fldCharType="separate"/>
        </w:r>
        <w:r w:rsidR="00187586" w:rsidRPr="00A77C16" w:rsidDel="00E24406">
          <w:rPr>
            <w:rStyle w:val="Hyperlink"/>
          </w:rPr>
          <w:t>https://slack.com/help/articles/218080037-Getting-started-for-new-members</w:t>
        </w:r>
        <w:r w:rsidDel="00E24406">
          <w:rPr>
            <w:rStyle w:val="Hyperlink"/>
          </w:rPr>
          <w:fldChar w:fldCharType="end"/>
        </w:r>
      </w:moveFrom>
    </w:p>
    <w:p w14:paraId="4C7872B6" w14:textId="49CC1F9B" w:rsidR="00187586" w:rsidDel="00E24406" w:rsidRDefault="00187586">
      <w:pPr>
        <w:spacing w:before="0" w:after="160" w:line="259" w:lineRule="auto"/>
        <w:rPr>
          <w:moveFrom w:id="598" w:author="Weidenaar, Joni" w:date="2021-01-28T14:00:00Z"/>
        </w:rPr>
        <w:pPrChange w:id="599" w:author="Weidenaar, Joni" w:date="2021-01-28T14:00:00Z">
          <w:pPr/>
        </w:pPrChange>
      </w:pPr>
      <w:moveFrom w:id="600" w:author="Weidenaar, Joni" w:date="2021-01-28T14:00:00Z">
        <w:r w:rsidDel="00E24406">
          <w:t xml:space="preserve"> </w:t>
        </w:r>
        <w:r w:rsidR="00E24406" w:rsidDel="00E24406">
          <w:fldChar w:fldCharType="begin"/>
        </w:r>
        <w:r w:rsidR="00E24406" w:rsidDel="00E24406">
          <w:instrText xml:space="preserve"> HYPERLINK "https://slack.com/help/articles/213817348-Slack-glossary" </w:instrText>
        </w:r>
        <w:r w:rsidR="00E24406" w:rsidDel="00E24406">
          <w:fldChar w:fldCharType="separate"/>
        </w:r>
        <w:r w:rsidRPr="00A77C16" w:rsidDel="00E24406">
          <w:rPr>
            <w:rStyle w:val="Hyperlink"/>
          </w:rPr>
          <w:t>https://slack.com/help/articles/213817348-Slack-glossary</w:t>
        </w:r>
        <w:r w:rsidR="00E24406" w:rsidDel="00E24406">
          <w:rPr>
            <w:rStyle w:val="Hyperlink"/>
          </w:rPr>
          <w:fldChar w:fldCharType="end"/>
        </w:r>
      </w:moveFrom>
    </w:p>
    <w:p w14:paraId="43D58AB5" w14:textId="0BB9D9F8" w:rsidR="00187586" w:rsidDel="00E24406" w:rsidRDefault="00E24406">
      <w:pPr>
        <w:spacing w:before="0" w:after="160" w:line="259" w:lineRule="auto"/>
        <w:rPr>
          <w:moveFrom w:id="601" w:author="Weidenaar, Joni" w:date="2021-01-28T14:00:00Z"/>
        </w:rPr>
        <w:pPrChange w:id="602" w:author="Weidenaar, Joni" w:date="2021-01-28T14:00:00Z">
          <w:pPr/>
        </w:pPrChange>
      </w:pPr>
      <w:moveFrom w:id="603" w:author="Weidenaar, Joni" w:date="2021-01-28T14:00:00Z">
        <w:r w:rsidDel="00E24406">
          <w:fldChar w:fldCharType="begin"/>
        </w:r>
        <w:r w:rsidDel="00E24406">
          <w:instrText xml:space="preserve"> HYPERLINK "https://slack.com/help/articles/201314026-Permissions-on-a-Slack-workspace" </w:instrText>
        </w:r>
        <w:r w:rsidDel="00E24406">
          <w:fldChar w:fldCharType="separate"/>
        </w:r>
        <w:r w:rsidR="00187586" w:rsidRPr="00A77C16" w:rsidDel="00E24406">
          <w:rPr>
            <w:rStyle w:val="Hyperlink"/>
          </w:rPr>
          <w:t>https://slack.com/help/articles/201314026-Permissions-on-a-Slack-workspace</w:t>
        </w:r>
        <w:r w:rsidDel="00E24406">
          <w:rPr>
            <w:rStyle w:val="Hyperlink"/>
          </w:rPr>
          <w:fldChar w:fldCharType="end"/>
        </w:r>
      </w:moveFrom>
    </w:p>
    <w:p w14:paraId="72370C61" w14:textId="6F378D2A" w:rsidR="00187586" w:rsidDel="00E24406" w:rsidRDefault="00E24406">
      <w:pPr>
        <w:spacing w:before="0" w:after="160" w:line="259" w:lineRule="auto"/>
        <w:rPr>
          <w:moveFrom w:id="604" w:author="Weidenaar, Joni" w:date="2021-01-28T14:00:00Z"/>
        </w:rPr>
        <w:pPrChange w:id="605" w:author="Weidenaar, Joni" w:date="2021-01-28T14:00:00Z">
          <w:pPr/>
        </w:pPrChange>
      </w:pPr>
      <w:moveFrom w:id="606" w:author="Weidenaar, Joni" w:date="2021-01-28T14:00:00Z">
        <w:r w:rsidDel="00E24406">
          <w:fldChar w:fldCharType="begin"/>
        </w:r>
        <w:r w:rsidDel="00E24406">
          <w:instrText xml:space="preserve"> HYPERLINK "https://slack.com/help/articles/360002063088-Understand-your-actions-in-Slack" </w:instrText>
        </w:r>
        <w:r w:rsidDel="00E24406">
          <w:fldChar w:fldCharType="separate"/>
        </w:r>
        <w:r w:rsidR="00187586" w:rsidRPr="00A77C16" w:rsidDel="00E24406">
          <w:rPr>
            <w:rStyle w:val="Hyperlink"/>
          </w:rPr>
          <w:t>https://slack.com/help/articles/360002063088-Understand-your-actions-in-Slack</w:t>
        </w:r>
        <w:r w:rsidDel="00E24406">
          <w:rPr>
            <w:rStyle w:val="Hyperlink"/>
          </w:rPr>
          <w:fldChar w:fldCharType="end"/>
        </w:r>
      </w:moveFrom>
    </w:p>
    <w:p w14:paraId="44E2E225" w14:textId="04180E4C" w:rsidR="00187586" w:rsidDel="00E24406" w:rsidRDefault="00E24406">
      <w:pPr>
        <w:spacing w:before="0" w:after="160" w:line="259" w:lineRule="auto"/>
        <w:rPr>
          <w:moveFrom w:id="607" w:author="Weidenaar, Joni" w:date="2021-01-28T14:00:00Z"/>
        </w:rPr>
        <w:pPrChange w:id="608" w:author="Weidenaar, Joni" w:date="2021-01-28T14:00:00Z">
          <w:pPr/>
        </w:pPrChange>
      </w:pPr>
      <w:moveFrom w:id="609" w:author="Weidenaar, Joni" w:date="2021-01-28T14:00:00Z">
        <w:r w:rsidDel="00E24406">
          <w:fldChar w:fldCharType="begin"/>
        </w:r>
        <w:r w:rsidDel="00E24406">
          <w:instrText xml:space="preserve"> HYPERLINK "https://slack.com/help/articles/202518103-Multi-Channel-and-Single-Channel-Guests" </w:instrText>
        </w:r>
        <w:r w:rsidDel="00E24406">
          <w:fldChar w:fldCharType="separate"/>
        </w:r>
        <w:r w:rsidR="00187586" w:rsidRPr="00A77C16" w:rsidDel="00E24406">
          <w:rPr>
            <w:rStyle w:val="Hyperlink"/>
          </w:rPr>
          <w:t>https://slack.com/help/articles/202518103-Multi-Channel-and-Single-Channel-Guests</w:t>
        </w:r>
        <w:r w:rsidDel="00E24406">
          <w:rPr>
            <w:rStyle w:val="Hyperlink"/>
          </w:rPr>
          <w:fldChar w:fldCharType="end"/>
        </w:r>
      </w:moveFrom>
    </w:p>
    <w:p w14:paraId="4F0A777D" w14:textId="627181A5" w:rsidR="00187586" w:rsidDel="00E24406" w:rsidRDefault="00E24406">
      <w:pPr>
        <w:spacing w:before="0" w:after="160" w:line="259" w:lineRule="auto"/>
        <w:rPr>
          <w:moveFrom w:id="610" w:author="Weidenaar, Joni" w:date="2021-01-28T14:00:00Z"/>
        </w:rPr>
        <w:pPrChange w:id="611" w:author="Weidenaar, Joni" w:date="2021-01-28T14:00:00Z">
          <w:pPr/>
        </w:pPrChange>
      </w:pPr>
      <w:moveFrom w:id="612" w:author="Weidenaar, Joni" w:date="2021-01-28T14:00:00Z">
        <w:r w:rsidDel="00E24406">
          <w:fldChar w:fldCharType="begin"/>
        </w:r>
        <w:r w:rsidDel="00E24406">
          <w:instrText xml:space="preserve"> HYPERLINK "https://slack.com/help/articles/360059976673-Slack-video-tutorials" </w:instrText>
        </w:r>
        <w:r w:rsidDel="00E24406">
          <w:fldChar w:fldCharType="separate"/>
        </w:r>
        <w:r w:rsidR="00187586" w:rsidRPr="00A77C16" w:rsidDel="00E24406">
          <w:rPr>
            <w:rStyle w:val="Hyperlink"/>
          </w:rPr>
          <w:t>https://slack.com/help/articles/360059976673-Slack-video-tutorials</w:t>
        </w:r>
        <w:r w:rsidDel="00E24406">
          <w:rPr>
            <w:rStyle w:val="Hyperlink"/>
          </w:rPr>
          <w:fldChar w:fldCharType="end"/>
        </w:r>
      </w:moveFrom>
    </w:p>
    <w:p w14:paraId="5F96CC47" w14:textId="37878C0E" w:rsidR="00187586" w:rsidRPr="00FD35D9" w:rsidDel="00E24406" w:rsidRDefault="00187586">
      <w:pPr>
        <w:spacing w:before="0" w:after="160" w:line="259" w:lineRule="auto"/>
        <w:rPr>
          <w:moveFrom w:id="613" w:author="Weidenaar, Joni" w:date="2021-01-28T14:00:00Z"/>
        </w:rPr>
        <w:pPrChange w:id="614" w:author="Weidenaar, Joni" w:date="2021-01-28T14:00:00Z">
          <w:pPr/>
        </w:pPrChange>
      </w:pPr>
    </w:p>
    <w:p w14:paraId="37279FC7" w14:textId="6614CB40" w:rsidR="00187586" w:rsidDel="00E24406" w:rsidRDefault="00187586">
      <w:pPr>
        <w:spacing w:before="0" w:after="160" w:line="259" w:lineRule="auto"/>
        <w:rPr>
          <w:moveFrom w:id="615" w:author="Weidenaar, Joni" w:date="2021-01-28T14:00:00Z"/>
        </w:rPr>
        <w:pPrChange w:id="616" w:author="Weidenaar, Joni" w:date="2021-01-28T14:00:00Z">
          <w:pPr/>
        </w:pPrChange>
      </w:pPr>
    </w:p>
    <w:p w14:paraId="062962EC" w14:textId="46C6521B" w:rsidR="00187586" w:rsidRPr="00106A48" w:rsidDel="000A3100" w:rsidRDefault="00187586">
      <w:pPr>
        <w:spacing w:before="0" w:after="160" w:line="259" w:lineRule="auto"/>
        <w:rPr>
          <w:del w:id="617" w:author="Weidenaar, Joni" w:date="2021-01-28T14:12:00Z"/>
          <w:moveFrom w:id="618" w:author="Weidenaar, Joni" w:date="2021-01-28T14:00:00Z"/>
          <w:sz w:val="14"/>
          <w:szCs w:val="14"/>
        </w:rPr>
        <w:pPrChange w:id="619" w:author="Weidenaar, Joni" w:date="2021-01-28T14:00:00Z">
          <w:pPr/>
        </w:pPrChange>
      </w:pPr>
      <w:moveFrom w:id="620" w:author="Weidenaar, Joni" w:date="2021-01-28T14:00:00Z">
        <w:r w:rsidRPr="00106A48" w:rsidDel="00E24406">
          <w:rPr>
            <w:sz w:val="14"/>
            <w:szCs w:val="14"/>
          </w:rPr>
          <w:t>Information &amp; Pictures obtained from slack</w:t>
        </w:r>
        <w:del w:id="621" w:author="Weidenaar, Joni" w:date="2021-01-28T14:12:00Z">
          <w:r w:rsidRPr="00106A48" w:rsidDel="000A3100">
            <w:rPr>
              <w:sz w:val="14"/>
              <w:szCs w:val="14"/>
            </w:rPr>
            <w:delText xml:space="preserve">.com </w:delText>
          </w:r>
        </w:del>
      </w:moveFrom>
    </w:p>
    <w:moveFromRangeEnd w:id="592"/>
    <w:p w14:paraId="1A4E58BF" w14:textId="77777777" w:rsidR="00AF3F89" w:rsidRPr="00187586" w:rsidRDefault="00AF3F89">
      <w:pPr>
        <w:ind w:left="360"/>
        <w:pPrChange w:id="622" w:author="Weidenaar, Joni" w:date="2021-01-28T14:59:00Z">
          <w:pPr/>
        </w:pPrChange>
      </w:pPr>
    </w:p>
    <w:sectPr w:rsidR="00AF3F89" w:rsidRPr="00187586" w:rsidSect="00AD62E4">
      <w:footerReference w:type="default" r:id="rId19"/>
      <w:footerReference w:type="first" r:id="rId20"/>
      <w:pgSz w:w="15840" w:h="12240" w:orient="landscape"/>
      <w:pgMar w:top="720" w:right="720" w:bottom="720" w:left="720" w:header="720" w:footer="720" w:gutter="0"/>
      <w:pgNumType w:start="1"/>
      <w:cols w:space="720"/>
      <w:titlePg w:val="0"/>
      <w:docGrid w:linePitch="360"/>
      <w:sectPrChange w:id="658" w:author="Weidenaar, Joni" w:date="2021-01-28T13:56:00Z">
        <w:sectPr w:rsidR="00AF3F89" w:rsidRPr="00187586" w:rsidSect="00AD62E4">
          <w:pgSz w:w="12240" w:h="15840" w:orient="portrait"/>
          <w:pgMar w:top="1440" w:right="1440" w:bottom="1440" w:left="1440" w:header="720" w:footer="720" w:gutter="0"/>
          <w:titlePg/>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9" w:author="Weidenaar, Joni" w:date="2021-01-28T14:40:00Z" w:initials="WJ">
    <w:p w14:paraId="4888B89A" w14:textId="23D33599" w:rsidR="00BF2D45" w:rsidRDefault="00BF2D45">
      <w:pPr>
        <w:pStyle w:val="CommentText"/>
      </w:pPr>
      <w:r>
        <w:rPr>
          <w:rStyle w:val="CommentReference"/>
        </w:rPr>
        <w:annotationRef/>
      </w:r>
      <w:r>
        <w:t>Text box won’t let me link comment boxes to text within it so summarizing questions about sidebar info here:</w:t>
      </w:r>
    </w:p>
    <w:p w14:paraId="1D314052" w14:textId="77777777" w:rsidR="00BF2D45" w:rsidRDefault="00BF2D45">
      <w:pPr>
        <w:pStyle w:val="CommentText"/>
      </w:pPr>
    </w:p>
    <w:p w14:paraId="78BBEECB" w14:textId="38FB5679" w:rsidR="00BF2D45" w:rsidRDefault="00BF2D45">
      <w:pPr>
        <w:pStyle w:val="CommentText"/>
      </w:pPr>
      <w:r>
        <w:t>Compose</w:t>
      </w:r>
    </w:p>
    <w:p w14:paraId="523B698A" w14:textId="61EDD920" w:rsidR="00BF2D45" w:rsidRDefault="00BF2D45">
      <w:pPr>
        <w:pStyle w:val="CommentText"/>
      </w:pPr>
      <w:r>
        <w:t>Do they have to select a channel or recipient when you using this? Or will it automatically create a new message in the channel you are already in?</w:t>
      </w:r>
    </w:p>
    <w:p w14:paraId="7CAF9955" w14:textId="77777777" w:rsidR="00BF2D45" w:rsidRDefault="00BF2D45">
      <w:pPr>
        <w:pStyle w:val="CommentText"/>
      </w:pPr>
    </w:p>
    <w:p w14:paraId="0DACCB19" w14:textId="568C9977" w:rsidR="00BF2D45" w:rsidRDefault="00BF2D45">
      <w:pPr>
        <w:pStyle w:val="CommentText"/>
      </w:pPr>
      <w:r>
        <w:t>Channels</w:t>
      </w:r>
    </w:p>
    <w:p w14:paraId="6AE85B5F" w14:textId="4EF72413" w:rsidR="00BF2D45" w:rsidRDefault="00BF2D45">
      <w:pPr>
        <w:pStyle w:val="CommentText"/>
      </w:pPr>
      <w:r>
        <w:t>Even if the channel is private they are monitored right? Including DMs?</w:t>
      </w:r>
    </w:p>
    <w:p w14:paraId="7A2FC264" w14:textId="77777777" w:rsidR="00BF2D45" w:rsidRDefault="00BF2D45">
      <w:pPr>
        <w:pStyle w:val="CommentText"/>
      </w:pPr>
    </w:p>
    <w:p w14:paraId="37885118" w14:textId="57C996E2" w:rsidR="004219ED" w:rsidRDefault="004219ED">
      <w:pPr>
        <w:pStyle w:val="CommentText"/>
      </w:pPr>
      <w:r>
        <w:t>Notifications</w:t>
      </w:r>
    </w:p>
    <w:p w14:paraId="0F063FC4" w14:textId="5B67E8D7" w:rsidR="004219ED" w:rsidRDefault="004219ED">
      <w:pPr>
        <w:pStyle w:val="CommentText"/>
      </w:pPr>
      <w:r>
        <w:t>Do these also pop-up next the mentions and reactions?</w:t>
      </w:r>
    </w:p>
    <w:p w14:paraId="023C4F64" w14:textId="77777777" w:rsidR="004219ED" w:rsidRDefault="004219ED">
      <w:pPr>
        <w:pStyle w:val="CommentText"/>
      </w:pPr>
    </w:p>
    <w:p w14:paraId="116B0BB1" w14:textId="63EA88A0" w:rsidR="00BF2D45" w:rsidRDefault="00BF2D45">
      <w:pPr>
        <w:pStyle w:val="CommentText"/>
      </w:pPr>
      <w:r>
        <w:t>Direct Messages</w:t>
      </w:r>
    </w:p>
    <w:p w14:paraId="423D0930" w14:textId="07325699" w:rsidR="00BF2D45" w:rsidRDefault="00BF2D45">
      <w:pPr>
        <w:pStyle w:val="CommentText"/>
      </w:pPr>
      <w:r>
        <w:t>Any info on when this is appropriate? Assuming we want them to use the general channel for questions that could be relevant to everyone, but maybe something that is about their specific project they use the DM? Can they DM people on other teams? Are these monitored?</w:t>
      </w:r>
    </w:p>
  </w:comment>
  <w:comment w:id="232" w:author="Weidenaar, Joni" w:date="2021-01-28T13:00:00Z" w:initials="WJ">
    <w:p w14:paraId="7FDF67C4" w14:textId="142ECE0A" w:rsidR="00E24406" w:rsidRDefault="00E24406">
      <w:pPr>
        <w:pStyle w:val="CommentText"/>
      </w:pPr>
      <w:r>
        <w:rPr>
          <w:rStyle w:val="CommentReference"/>
        </w:rPr>
        <w:annotationRef/>
      </w:r>
      <w:r>
        <w:t>Do they have to select a channel or recipient when you using this? Or will it automatically create a new message in the channel you are already in? Maybe a screenshot would be useful here?</w:t>
      </w:r>
    </w:p>
  </w:comment>
  <w:comment w:id="268" w:author="Weidenaar, Joni" w:date="2021-01-28T13:03:00Z" w:initials="WJ">
    <w:p w14:paraId="4D248311" w14:textId="56685E16" w:rsidR="00E24406" w:rsidRDefault="00E24406">
      <w:pPr>
        <w:pStyle w:val="CommentText"/>
      </w:pPr>
      <w:r>
        <w:rPr>
          <w:rStyle w:val="CommentReference"/>
        </w:rPr>
        <w:annotationRef/>
      </w:r>
      <w:r>
        <w:t>Will this be the name of the channel or will it reflect their team name?</w:t>
      </w:r>
    </w:p>
  </w:comment>
  <w:comment w:id="278" w:author="Weidenaar, Joni" w:date="2021-01-28T13:04:00Z" w:initials="WJ">
    <w:p w14:paraId="1FA6ADB2" w14:textId="59DD5B2A" w:rsidR="00E24406" w:rsidRDefault="00E24406">
      <w:pPr>
        <w:pStyle w:val="CommentText"/>
      </w:pPr>
      <w:r>
        <w:rPr>
          <w:rStyle w:val="CommentReference"/>
        </w:rPr>
        <w:annotationRef/>
      </w:r>
      <w:r>
        <w:t xml:space="preserve">Similar question to the team channel, will the channels have names like “CARIN </w:t>
      </w:r>
      <w:proofErr w:type="spellStart"/>
      <w:r>
        <w:t>BlueButton</w:t>
      </w:r>
      <w:proofErr w:type="spellEnd"/>
      <w:r>
        <w:t xml:space="preserve">”, “Da Vinci </w:t>
      </w:r>
      <w:proofErr w:type="spellStart"/>
      <w:r>
        <w:t>PDex</w:t>
      </w:r>
      <w:proofErr w:type="spellEnd"/>
      <w:r>
        <w:t xml:space="preserve">”, </w:t>
      </w:r>
      <w:proofErr w:type="gramStart"/>
      <w:r>
        <w:t>etc. ?</w:t>
      </w:r>
      <w:proofErr w:type="gramEnd"/>
    </w:p>
  </w:comment>
  <w:comment w:id="305" w:author="Weidenaar, Joni" w:date="2021-01-28T13:11:00Z" w:initials="WJ">
    <w:p w14:paraId="20189C4B" w14:textId="453AFCE2" w:rsidR="00E24406" w:rsidRDefault="00E24406">
      <w:pPr>
        <w:pStyle w:val="CommentText"/>
      </w:pPr>
      <w:r>
        <w:rPr>
          <w:rStyle w:val="CommentReference"/>
        </w:rPr>
        <w:annotationRef/>
      </w:r>
      <w:r>
        <w:t>Things? Can they only submit their presentations, or could they ask questions? Will they be able to see other teams submissions?</w:t>
      </w:r>
    </w:p>
  </w:comment>
  <w:comment w:id="327" w:author="Weidenaar, Joni" w:date="2021-01-28T13:11:00Z" w:initials="WJ">
    <w:p w14:paraId="204233CC" w14:textId="2863D507" w:rsidR="00E24406" w:rsidRDefault="00E24406">
      <w:pPr>
        <w:pStyle w:val="CommentText"/>
      </w:pPr>
      <w:r>
        <w:rPr>
          <w:rStyle w:val="CommentReference"/>
        </w:rPr>
        <w:annotationRef/>
      </w:r>
      <w:r>
        <w:t>Any info on when this is appropriate? Assuming we want them to use the general channel for questions that could be relevant to everyone, but maybe something that is about their specific project they use the DM? Can they DM people on other teams? Are these monitored?</w:t>
      </w:r>
    </w:p>
  </w:comment>
  <w:comment w:id="340" w:author="Weidenaar, Joni" w:date="2021-01-28T14:44:00Z" w:initials="WJ">
    <w:p w14:paraId="1D8D5284" w14:textId="77777777" w:rsidR="00BF2D45" w:rsidRDefault="00BF2D45" w:rsidP="00BF2D45">
      <w:pPr>
        <w:pStyle w:val="CommentText"/>
      </w:pPr>
      <w:r>
        <w:rPr>
          <w:rStyle w:val="CommentReference"/>
        </w:rPr>
        <w:annotationRef/>
      </w:r>
      <w:r w:rsidRPr="00B76F83">
        <w:rPr>
          <w:b/>
        </w:rPr>
        <w:t>Channel Header</w:t>
      </w:r>
      <w:r>
        <w:rPr>
          <w:b/>
        </w:rPr>
        <w:t xml:space="preserve"> </w:t>
      </w:r>
      <w:r>
        <w:t xml:space="preserve">– When referring to “Any other important channel info: </w:t>
      </w:r>
    </w:p>
    <w:p w14:paraId="52FF58C8" w14:textId="0C686F95" w:rsidR="00BF2D45" w:rsidRDefault="00BF2D45" w:rsidP="00BF2D45">
      <w:pPr>
        <w:pStyle w:val="CommentText"/>
      </w:pPr>
      <w:r>
        <w:t>What is that? Do they click on the I in the circle icon? Where will that take them or is it just a pop-up with a message?</w:t>
      </w:r>
    </w:p>
  </w:comment>
  <w:comment w:id="385" w:author="Weidenaar, Joni" w:date="2021-01-28T13:14:00Z" w:initials="WJ">
    <w:p w14:paraId="3C7A06FB" w14:textId="50D4F893" w:rsidR="00E24406" w:rsidRDefault="00E24406">
      <w:pPr>
        <w:pStyle w:val="CommentText"/>
      </w:pPr>
      <w:r>
        <w:rPr>
          <w:rStyle w:val="CommentReference"/>
        </w:rPr>
        <w:annotationRef/>
      </w:r>
      <w:r>
        <w:t>What is that? Do they click on the I in the circle icon? Where will that take them or is it just a pop-up with a message?</w:t>
      </w:r>
    </w:p>
  </w:comment>
  <w:comment w:id="443" w:author="Weidenaar, Joni" w:date="2021-01-28T13:03:00Z" w:initials="WJ">
    <w:p w14:paraId="338CD02A" w14:textId="77777777" w:rsidR="00E24406" w:rsidRDefault="00E24406" w:rsidP="00271DD1">
      <w:pPr>
        <w:pStyle w:val="CommentText"/>
      </w:pPr>
      <w:r>
        <w:rPr>
          <w:rStyle w:val="CommentReference"/>
        </w:rPr>
        <w:annotationRef/>
      </w:r>
      <w:r>
        <w:t>Will this be the name of the channel or will it reflect their team name?</w:t>
      </w:r>
    </w:p>
  </w:comment>
  <w:comment w:id="451" w:author="Weidenaar, Joni" w:date="2021-01-28T13:04:00Z" w:initials="WJ">
    <w:p w14:paraId="3C1AB2ED" w14:textId="77777777" w:rsidR="00E24406" w:rsidRDefault="00E24406" w:rsidP="00271DD1">
      <w:pPr>
        <w:pStyle w:val="CommentText"/>
      </w:pPr>
      <w:r>
        <w:rPr>
          <w:rStyle w:val="CommentReference"/>
        </w:rPr>
        <w:annotationRef/>
      </w:r>
      <w:r>
        <w:t xml:space="preserve">Similar question to the team channel, will the channels have names like “CARIN </w:t>
      </w:r>
      <w:proofErr w:type="spellStart"/>
      <w:r>
        <w:t>BlueButton</w:t>
      </w:r>
      <w:proofErr w:type="spellEnd"/>
      <w:r>
        <w:t xml:space="preserve">”, “Da Vinci </w:t>
      </w:r>
      <w:proofErr w:type="spellStart"/>
      <w:r>
        <w:t>PDex</w:t>
      </w:r>
      <w:proofErr w:type="spellEnd"/>
      <w:r>
        <w:t xml:space="preserve">”, </w:t>
      </w:r>
      <w:proofErr w:type="gramStart"/>
      <w:r>
        <w:t>etc. ?</w:t>
      </w:r>
      <w:proofErr w:type="gramEnd"/>
    </w:p>
  </w:comment>
  <w:comment w:id="463" w:author="Weidenaar, Joni" w:date="2021-01-28T13:11:00Z" w:initials="WJ">
    <w:p w14:paraId="674EF581" w14:textId="77777777" w:rsidR="00E24406" w:rsidRDefault="00E24406" w:rsidP="00271DD1">
      <w:pPr>
        <w:pStyle w:val="CommentText"/>
      </w:pPr>
      <w:r>
        <w:rPr>
          <w:rStyle w:val="CommentReference"/>
        </w:rPr>
        <w:annotationRef/>
      </w:r>
      <w:r>
        <w:t>Things? Can they only submit their presentations, or could they ask questions? Will they be able to see other teams submissions?</w:t>
      </w:r>
    </w:p>
  </w:comment>
  <w:comment w:id="481" w:author="Weidenaar, Joni" w:date="2021-01-28T14:48:00Z" w:initials="WJ">
    <w:p w14:paraId="7A2EAB36" w14:textId="5779A4A5" w:rsidR="004219ED" w:rsidRDefault="004219ED">
      <w:pPr>
        <w:pStyle w:val="CommentText"/>
      </w:pPr>
      <w:r>
        <w:rPr>
          <w:rStyle w:val="CommentReference"/>
        </w:rPr>
        <w:annotationRef/>
      </w:r>
      <w:r>
        <w:t>To edit of delete a message, do you have to right click or anything to get the menu shown in the screenshot?</w:t>
      </w:r>
    </w:p>
  </w:comment>
  <w:comment w:id="558" w:author="Weidenaar, Joni" w:date="2021-01-28T13:26:00Z" w:initials="WJ">
    <w:p w14:paraId="781E6F4F" w14:textId="13C0AA9C" w:rsidR="00E24406" w:rsidRDefault="00E24406">
      <w:pPr>
        <w:pStyle w:val="CommentText"/>
      </w:pPr>
      <w:r>
        <w:rPr>
          <w:rStyle w:val="CommentReference"/>
        </w:rPr>
        <w:annotationRef/>
      </w:r>
    </w:p>
  </w:comment>
  <w:comment w:id="578" w:author="Weidenaar, Joni" w:date="2021-01-28T14:28:00Z" w:initials="WJ">
    <w:p w14:paraId="2D86DE41" w14:textId="7F2C84CC" w:rsidR="002916D1" w:rsidRDefault="002916D1">
      <w:pPr>
        <w:pStyle w:val="CommentText"/>
      </w:pPr>
      <w:r>
        <w:rPr>
          <w:rStyle w:val="CommentReference"/>
        </w:rPr>
        <w:annotationRef/>
      </w:r>
      <w:r>
        <w:t>Where? Is this something they can see in Slack?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3D0930" w15:done="0"/>
  <w15:commentEx w15:paraId="7FDF67C4" w15:done="0"/>
  <w15:commentEx w15:paraId="4D248311" w15:done="0"/>
  <w15:commentEx w15:paraId="1FA6ADB2" w15:done="0"/>
  <w15:commentEx w15:paraId="20189C4B" w15:done="0"/>
  <w15:commentEx w15:paraId="204233CC" w15:done="0"/>
  <w15:commentEx w15:paraId="52FF58C8" w15:done="0"/>
  <w15:commentEx w15:paraId="3C7A06FB" w15:done="0"/>
  <w15:commentEx w15:paraId="338CD02A" w15:done="0"/>
  <w15:commentEx w15:paraId="3C1AB2ED" w15:done="0"/>
  <w15:commentEx w15:paraId="674EF581" w15:done="0"/>
  <w15:commentEx w15:paraId="7A2EAB36" w15:done="0"/>
  <w15:commentEx w15:paraId="781E6F4F" w15:done="0"/>
  <w15:commentEx w15:paraId="2D86DE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3D0930" w16cid:durableId="23C3F850"/>
  <w16cid:commentId w16cid:paraId="7FDF67C4" w16cid:durableId="23C3F851"/>
  <w16cid:commentId w16cid:paraId="4D248311" w16cid:durableId="23C3F852"/>
  <w16cid:commentId w16cid:paraId="1FA6ADB2" w16cid:durableId="23C3F853"/>
  <w16cid:commentId w16cid:paraId="20189C4B" w16cid:durableId="23C3F854"/>
  <w16cid:commentId w16cid:paraId="204233CC" w16cid:durableId="23C3F855"/>
  <w16cid:commentId w16cid:paraId="52FF58C8" w16cid:durableId="23C3F856"/>
  <w16cid:commentId w16cid:paraId="3C7A06FB" w16cid:durableId="23C3F857"/>
  <w16cid:commentId w16cid:paraId="338CD02A" w16cid:durableId="23C3F858"/>
  <w16cid:commentId w16cid:paraId="3C1AB2ED" w16cid:durableId="23C3F859"/>
  <w16cid:commentId w16cid:paraId="674EF581" w16cid:durableId="23C3F85A"/>
  <w16cid:commentId w16cid:paraId="7A2EAB36" w16cid:durableId="23C3F85B"/>
  <w16cid:commentId w16cid:paraId="781E6F4F" w16cid:durableId="23C3F85C"/>
  <w16cid:commentId w16cid:paraId="2D86DE41" w16cid:durableId="23C3F8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38532" w14:textId="77777777" w:rsidR="00132EBF" w:rsidRDefault="00132EBF" w:rsidP="00355BC4">
      <w:pPr>
        <w:spacing w:before="0"/>
      </w:pPr>
      <w:r>
        <w:separator/>
      </w:r>
    </w:p>
  </w:endnote>
  <w:endnote w:type="continuationSeparator" w:id="0">
    <w:p w14:paraId="022CA89F" w14:textId="77777777" w:rsidR="00132EBF" w:rsidRDefault="00132EBF" w:rsidP="00355B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69" w:author="Weidenaar, Joni" w:date="2021-01-28T14:24:00Z"/>
  <w:sdt>
    <w:sdtPr>
      <w:id w:val="124900857"/>
      <w:docPartObj>
        <w:docPartGallery w:val="Page Numbers (Bottom of Page)"/>
        <w:docPartUnique/>
      </w:docPartObj>
    </w:sdtPr>
    <w:sdtEndPr>
      <w:rPr>
        <w:noProof/>
      </w:rPr>
    </w:sdtEndPr>
    <w:sdtContent>
      <w:customXmlInsRangeEnd w:id="69"/>
      <w:p w14:paraId="53331EF4" w14:textId="77777777" w:rsidR="004B7ACA" w:rsidRPr="00B35C02" w:rsidRDefault="004B7ACA">
        <w:pPr>
          <w:pStyle w:val="Footer"/>
          <w:pBdr>
            <w:top w:val="single" w:sz="12" w:space="1" w:color="77A684"/>
          </w:pBdr>
          <w:spacing w:before="0"/>
          <w:rPr>
            <w:ins w:id="70" w:author="Weidenaar, Joni" w:date="2021-01-28T14:35:00Z"/>
            <w:rFonts w:asciiTheme="minorHAnsi" w:hAnsiTheme="minorHAnsi" w:cstheme="minorHAnsi"/>
            <w:b/>
            <w:color w:val="848586"/>
            <w:sz w:val="16"/>
            <w:szCs w:val="16"/>
          </w:rPr>
        </w:pPr>
        <w:ins w:id="71" w:author="Weidenaar, Joni" w:date="2021-01-28T14:35:00Z">
          <w:r w:rsidRPr="00B35C02">
            <w:rPr>
              <w:rFonts w:asciiTheme="minorHAnsi" w:hAnsiTheme="minorHAnsi" w:cstheme="minorHAnsi"/>
              <w:color w:val="848586"/>
              <w:sz w:val="16"/>
              <w:szCs w:val="16"/>
            </w:rPr>
            <w:t>tel:517-336-5714</w:t>
          </w:r>
        </w:ins>
      </w:p>
      <w:p w14:paraId="7E0E8405" w14:textId="77777777" w:rsidR="004B7ACA" w:rsidRDefault="004B7ACA">
        <w:pPr>
          <w:pStyle w:val="Footer"/>
          <w:spacing w:before="0"/>
          <w:rPr>
            <w:ins w:id="72" w:author="Weidenaar, Joni" w:date="2021-01-28T14:35:00Z"/>
            <w:rFonts w:asciiTheme="minorHAnsi" w:hAnsiTheme="minorHAnsi" w:cstheme="minorHAnsi"/>
            <w:color w:val="848586"/>
            <w:sz w:val="16"/>
            <w:szCs w:val="16"/>
          </w:rPr>
          <w:pPrChange w:id="73" w:author="Weidenaar, Joni" w:date="2021-01-28T14:35:00Z">
            <w:pPr>
              <w:pStyle w:val="Footer"/>
              <w:jc w:val="right"/>
            </w:pPr>
          </w:pPrChange>
        </w:pPr>
        <w:ins w:id="74" w:author="Weidenaar, Joni" w:date="2021-01-28T14:35:00Z">
          <w:r>
            <w:rPr>
              <w:rFonts w:asciiTheme="minorHAnsi" w:hAnsiTheme="minorHAnsi" w:cstheme="minorHAnsi"/>
              <w:color w:val="848586"/>
              <w:sz w:val="16"/>
              <w:szCs w:val="16"/>
            </w:rPr>
            <w:fldChar w:fldCharType="begin"/>
          </w:r>
          <w:r>
            <w:rPr>
              <w:rFonts w:asciiTheme="minorHAnsi" w:hAnsiTheme="minorHAnsi" w:cstheme="minorHAnsi"/>
              <w:color w:val="848586"/>
              <w:sz w:val="16"/>
              <w:szCs w:val="16"/>
            </w:rPr>
            <w:instrText xml:space="preserve"> HYPERLINK "</w:instrText>
          </w:r>
          <w:r w:rsidRPr="00B35C02">
            <w:rPr>
              <w:rFonts w:asciiTheme="minorHAnsi" w:hAnsiTheme="minorHAnsi" w:cstheme="minorHAnsi"/>
              <w:color w:val="848586"/>
              <w:sz w:val="16"/>
              <w:szCs w:val="16"/>
            </w:rPr>
            <w:instrText>https://velatura.org/contact/</w:instrText>
          </w:r>
          <w:r>
            <w:rPr>
              <w:rFonts w:asciiTheme="minorHAnsi" w:hAnsiTheme="minorHAnsi" w:cstheme="minorHAnsi"/>
              <w:color w:val="848586"/>
              <w:sz w:val="16"/>
              <w:szCs w:val="16"/>
            </w:rPr>
            <w:instrText xml:space="preserve">" </w:instrText>
          </w:r>
          <w:r>
            <w:rPr>
              <w:rFonts w:asciiTheme="minorHAnsi" w:hAnsiTheme="minorHAnsi" w:cstheme="minorHAnsi"/>
              <w:color w:val="848586"/>
              <w:sz w:val="16"/>
              <w:szCs w:val="16"/>
            </w:rPr>
            <w:fldChar w:fldCharType="separate"/>
          </w:r>
          <w:r w:rsidRPr="00767483">
            <w:rPr>
              <w:rStyle w:val="Hyperlink"/>
              <w:rFonts w:asciiTheme="minorHAnsi" w:hAnsiTheme="minorHAnsi" w:cstheme="minorHAnsi"/>
              <w:sz w:val="16"/>
              <w:szCs w:val="16"/>
            </w:rPr>
            <w:t>https://velatura.org/contact/</w:t>
          </w:r>
          <w:r>
            <w:rPr>
              <w:rFonts w:asciiTheme="minorHAnsi" w:hAnsiTheme="minorHAnsi" w:cstheme="minorHAnsi"/>
              <w:color w:val="848586"/>
              <w:sz w:val="16"/>
              <w:szCs w:val="16"/>
            </w:rPr>
            <w:fldChar w:fldCharType="end"/>
          </w:r>
        </w:ins>
      </w:p>
      <w:p w14:paraId="3DAB6644" w14:textId="5D07BC92" w:rsidR="00E24406" w:rsidRPr="004B7ACA" w:rsidRDefault="004B7ACA">
        <w:pPr>
          <w:pStyle w:val="Footer"/>
          <w:spacing w:before="0"/>
          <w:rPr>
            <w:rPrChange w:id="75" w:author="Weidenaar, Joni" w:date="2021-01-28T14:35:00Z">
              <w:rPr>
                <w:color w:val="848586"/>
                <w:sz w:val="16"/>
                <w:szCs w:val="16"/>
              </w:rPr>
            </w:rPrChange>
          </w:rPr>
          <w:pPrChange w:id="76" w:author="Weidenaar, Joni" w:date="2021-01-28T14:35:00Z">
            <w:pPr>
              <w:pStyle w:val="Footer"/>
              <w:spacing w:before="0"/>
              <w:jc w:val="right"/>
            </w:pPr>
          </w:pPrChange>
        </w:pPr>
        <w:ins w:id="77" w:author="Weidenaar, Joni" w:date="2021-01-28T14:35:00Z">
          <w:r w:rsidRPr="00B35C02">
            <w:rPr>
              <w:rFonts w:asciiTheme="minorHAnsi" w:hAnsiTheme="minorHAnsi" w:cstheme="minorHAnsi"/>
              <w:color w:val="848586"/>
              <w:sz w:val="16"/>
              <w:szCs w:val="16"/>
            </w:rPr>
            <w:t>Copyright 20</w:t>
          </w:r>
          <w:r>
            <w:rPr>
              <w:rFonts w:asciiTheme="minorHAnsi" w:hAnsiTheme="minorHAnsi" w:cstheme="minorHAnsi"/>
              <w:color w:val="848586"/>
              <w:sz w:val="16"/>
              <w:szCs w:val="16"/>
            </w:rPr>
            <w:t>21</w:t>
          </w:r>
        </w:ins>
      </w:p>
      <w:customXmlInsRangeStart w:id="78" w:author="Weidenaar, Joni" w:date="2021-01-28T14:24:00Z"/>
    </w:sdtContent>
  </w:sdt>
  <w:customXmlInsRangeEnd w:id="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D0B5" w14:textId="77777777" w:rsidR="00E24406" w:rsidRPr="00B35C02" w:rsidRDefault="00E24406">
    <w:pPr>
      <w:pStyle w:val="Footer"/>
      <w:pBdr>
        <w:top w:val="single" w:sz="12" w:space="1" w:color="77A684"/>
      </w:pBdr>
      <w:spacing w:before="0"/>
      <w:rPr>
        <w:ins w:id="83" w:author="Weidenaar, Joni" w:date="2021-01-28T13:34:00Z"/>
        <w:rFonts w:asciiTheme="minorHAnsi" w:hAnsiTheme="minorHAnsi" w:cstheme="minorHAnsi"/>
        <w:b/>
        <w:color w:val="848586"/>
        <w:sz w:val="16"/>
        <w:szCs w:val="16"/>
      </w:rPr>
      <w:pPrChange w:id="84" w:author="Weidenaar, Joni" w:date="2021-01-28T13:34:00Z">
        <w:pPr>
          <w:pStyle w:val="Footer"/>
          <w:pBdr>
            <w:top w:val="single" w:sz="12" w:space="1" w:color="77A684"/>
          </w:pBdr>
          <w:spacing w:before="0"/>
          <w:jc w:val="right"/>
        </w:pPr>
      </w:pPrChange>
    </w:pPr>
    <w:ins w:id="85" w:author="Weidenaar, Joni" w:date="2021-01-28T13:34:00Z">
      <w:r w:rsidRPr="00B35C02">
        <w:rPr>
          <w:rFonts w:asciiTheme="minorHAnsi" w:hAnsiTheme="minorHAnsi" w:cstheme="minorHAnsi"/>
          <w:color w:val="848586"/>
          <w:sz w:val="16"/>
          <w:szCs w:val="16"/>
        </w:rPr>
        <w:t>tel:517-336-5714</w:t>
      </w:r>
    </w:ins>
  </w:p>
  <w:p w14:paraId="1EBAC273" w14:textId="5F6611AB" w:rsidR="00E24406" w:rsidRDefault="00E24406">
    <w:pPr>
      <w:pStyle w:val="Footer"/>
      <w:spacing w:before="0"/>
      <w:rPr>
        <w:ins w:id="86" w:author="Weidenaar, Joni" w:date="2021-01-28T13:34:00Z"/>
        <w:rFonts w:asciiTheme="minorHAnsi" w:hAnsiTheme="minorHAnsi" w:cstheme="minorHAnsi"/>
        <w:color w:val="848586"/>
        <w:sz w:val="16"/>
        <w:szCs w:val="16"/>
      </w:rPr>
      <w:pPrChange w:id="87" w:author="Weidenaar, Joni" w:date="2021-01-28T13:34:00Z">
        <w:pPr>
          <w:pStyle w:val="Footer"/>
          <w:jc w:val="right"/>
        </w:pPr>
      </w:pPrChange>
    </w:pPr>
    <w:ins w:id="88" w:author="Weidenaar, Joni" w:date="2021-01-28T13:34:00Z">
      <w:r>
        <w:rPr>
          <w:rFonts w:asciiTheme="minorHAnsi" w:hAnsiTheme="minorHAnsi" w:cstheme="minorHAnsi"/>
          <w:color w:val="848586"/>
          <w:sz w:val="16"/>
          <w:szCs w:val="16"/>
        </w:rPr>
        <w:fldChar w:fldCharType="begin"/>
      </w:r>
      <w:r>
        <w:rPr>
          <w:rFonts w:asciiTheme="minorHAnsi" w:hAnsiTheme="minorHAnsi" w:cstheme="minorHAnsi"/>
          <w:color w:val="848586"/>
          <w:sz w:val="16"/>
          <w:szCs w:val="16"/>
        </w:rPr>
        <w:instrText xml:space="preserve"> HYPERLINK "</w:instrText>
      </w:r>
      <w:r w:rsidRPr="00B35C02">
        <w:rPr>
          <w:rFonts w:asciiTheme="minorHAnsi" w:hAnsiTheme="minorHAnsi" w:cstheme="minorHAnsi"/>
          <w:color w:val="848586"/>
          <w:sz w:val="16"/>
          <w:szCs w:val="16"/>
        </w:rPr>
        <w:instrText>https://velatura.org/contact/</w:instrText>
      </w:r>
      <w:r>
        <w:rPr>
          <w:rFonts w:asciiTheme="minorHAnsi" w:hAnsiTheme="minorHAnsi" w:cstheme="minorHAnsi"/>
          <w:color w:val="848586"/>
          <w:sz w:val="16"/>
          <w:szCs w:val="16"/>
        </w:rPr>
        <w:instrText xml:space="preserve">" </w:instrText>
      </w:r>
      <w:r>
        <w:rPr>
          <w:rFonts w:asciiTheme="minorHAnsi" w:hAnsiTheme="minorHAnsi" w:cstheme="minorHAnsi"/>
          <w:color w:val="848586"/>
          <w:sz w:val="16"/>
          <w:szCs w:val="16"/>
        </w:rPr>
        <w:fldChar w:fldCharType="separate"/>
      </w:r>
      <w:r w:rsidRPr="00767483">
        <w:rPr>
          <w:rStyle w:val="Hyperlink"/>
          <w:rFonts w:asciiTheme="minorHAnsi" w:hAnsiTheme="minorHAnsi" w:cstheme="minorHAnsi"/>
          <w:sz w:val="16"/>
          <w:szCs w:val="16"/>
        </w:rPr>
        <w:t>https://velatura.org/contact/</w:t>
      </w:r>
      <w:r>
        <w:rPr>
          <w:rFonts w:asciiTheme="minorHAnsi" w:hAnsiTheme="minorHAnsi" w:cstheme="minorHAnsi"/>
          <w:color w:val="848586"/>
          <w:sz w:val="16"/>
          <w:szCs w:val="16"/>
        </w:rPr>
        <w:fldChar w:fldCharType="end"/>
      </w:r>
    </w:ins>
  </w:p>
  <w:p w14:paraId="36D32A19" w14:textId="78357B27" w:rsidR="00E24406" w:rsidRPr="00D27EBA" w:rsidRDefault="00E24406">
    <w:pPr>
      <w:pStyle w:val="Footer"/>
      <w:spacing w:before="0"/>
      <w:rPr>
        <w:ins w:id="89" w:author="Weidenaar, Joni" w:date="2021-01-28T13:33:00Z"/>
        <w:rFonts w:asciiTheme="minorHAnsi" w:hAnsiTheme="minorHAnsi" w:cstheme="minorHAnsi"/>
        <w:color w:val="848586"/>
        <w:sz w:val="16"/>
        <w:szCs w:val="16"/>
        <w:rPrChange w:id="90" w:author="Weidenaar, Joni" w:date="2021-01-28T13:34:00Z">
          <w:rPr>
            <w:ins w:id="91" w:author="Weidenaar, Joni" w:date="2021-01-28T13:33:00Z"/>
          </w:rPr>
        </w:rPrChange>
      </w:rPr>
      <w:pPrChange w:id="92" w:author="Weidenaar, Joni" w:date="2021-01-28T13:34:00Z">
        <w:pPr>
          <w:pStyle w:val="Footer"/>
          <w:jc w:val="right"/>
        </w:pPr>
      </w:pPrChange>
    </w:pPr>
    <w:ins w:id="93" w:author="Weidenaar, Joni" w:date="2021-01-28T13:34:00Z">
      <w:r w:rsidRPr="00B35C02">
        <w:rPr>
          <w:rFonts w:asciiTheme="minorHAnsi" w:hAnsiTheme="minorHAnsi" w:cstheme="minorHAnsi"/>
          <w:color w:val="848586"/>
          <w:sz w:val="16"/>
          <w:szCs w:val="16"/>
        </w:rPr>
        <w:t>Copyright 20</w:t>
      </w:r>
      <w:r>
        <w:rPr>
          <w:rFonts w:asciiTheme="minorHAnsi" w:hAnsiTheme="minorHAnsi" w:cstheme="minorHAnsi"/>
          <w:color w:val="848586"/>
          <w:sz w:val="16"/>
          <w:szCs w:val="16"/>
        </w:rPr>
        <w:t xml:space="preserve">21 </w:t>
      </w:r>
      <w:r>
        <w:rPr>
          <w:rFonts w:asciiTheme="minorHAnsi" w:hAnsiTheme="minorHAnsi" w:cstheme="minorHAnsi"/>
          <w:color w:val="848586"/>
          <w:sz w:val="16"/>
          <w:szCs w:val="16"/>
        </w:rPr>
        <w:tab/>
      </w:r>
      <w:r>
        <w:rPr>
          <w:rFonts w:asciiTheme="minorHAnsi" w:hAnsiTheme="minorHAnsi" w:cstheme="minorHAnsi"/>
          <w:color w:val="848586"/>
          <w:sz w:val="16"/>
          <w:szCs w:val="16"/>
        </w:rPr>
        <w:tab/>
      </w:r>
      <w:r>
        <w:rPr>
          <w:rFonts w:asciiTheme="minorHAnsi" w:hAnsiTheme="minorHAnsi" w:cstheme="minorHAnsi"/>
          <w:color w:val="848586"/>
          <w:sz w:val="16"/>
          <w:szCs w:val="16"/>
        </w:rPr>
        <w:tab/>
      </w:r>
    </w:ins>
  </w:p>
  <w:p w14:paraId="0638B75D" w14:textId="6ACC3326" w:rsidR="00E24406" w:rsidRPr="00B35C02" w:rsidDel="00D27EBA" w:rsidRDefault="00E24406">
    <w:pPr>
      <w:pStyle w:val="Footer"/>
      <w:pBdr>
        <w:top w:val="single" w:sz="12" w:space="1" w:color="77A684"/>
      </w:pBdr>
      <w:spacing w:before="0"/>
      <w:jc w:val="right"/>
      <w:rPr>
        <w:del w:id="94" w:author="Weidenaar, Joni" w:date="2021-01-28T13:33:00Z"/>
        <w:rFonts w:asciiTheme="minorHAnsi" w:hAnsiTheme="minorHAnsi" w:cstheme="minorHAnsi"/>
        <w:color w:val="848586"/>
        <w:sz w:val="16"/>
        <w:szCs w:val="16"/>
      </w:rPr>
      <w:pPrChange w:id="95" w:author="Weidenaar, Joni" w:date="2021-01-28T13:33:00Z">
        <w:pPr>
          <w:pStyle w:val="Footer"/>
          <w:spacing w:before="0"/>
          <w:jc w:val="right"/>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6D672" w14:textId="79841548" w:rsidR="001727C8" w:rsidRPr="00B76F83" w:rsidRDefault="001727C8" w:rsidP="001727C8">
    <w:pPr>
      <w:pStyle w:val="Footer"/>
      <w:spacing w:before="0"/>
      <w:rPr>
        <w:ins w:id="623" w:author="Weidenaar, Joni" w:date="2021-01-28T14:25:00Z"/>
        <w:rFonts w:asciiTheme="minorHAnsi" w:hAnsiTheme="minorHAnsi" w:cstheme="minorHAnsi"/>
        <w:color w:val="848586"/>
        <w:sz w:val="16"/>
        <w:szCs w:val="16"/>
      </w:rPr>
    </w:pPr>
    <w:ins w:id="624" w:author="Weidenaar, Joni" w:date="2021-01-28T14:25:00Z">
      <w:r>
        <w:rPr>
          <w:rFonts w:asciiTheme="minorHAnsi" w:hAnsiTheme="minorHAnsi" w:cstheme="minorHAnsi"/>
          <w:color w:val="848586"/>
          <w:sz w:val="16"/>
          <w:szCs w:val="16"/>
        </w:rPr>
        <w:tab/>
      </w:r>
    </w:ins>
  </w:p>
  <w:customXmlInsRangeStart w:id="625" w:author="Weidenaar, Joni" w:date="2021-01-28T14:25:00Z"/>
  <w:sdt>
    <w:sdtPr>
      <w:id w:val="-327205094"/>
      <w:docPartObj>
        <w:docPartGallery w:val="Page Numbers (Bottom of Page)"/>
        <w:docPartUnique/>
      </w:docPartObj>
    </w:sdtPr>
    <w:sdtEndPr>
      <w:rPr>
        <w:noProof/>
      </w:rPr>
    </w:sdtEndPr>
    <w:sdtContent>
      <w:customXmlInsRangeEnd w:id="625"/>
      <w:p w14:paraId="7ADE4427" w14:textId="77777777" w:rsidR="001727C8" w:rsidRPr="00B35C02" w:rsidRDefault="001727C8" w:rsidP="001727C8">
        <w:pPr>
          <w:pStyle w:val="Footer"/>
          <w:pBdr>
            <w:top w:val="single" w:sz="12" w:space="1" w:color="77A684"/>
          </w:pBdr>
          <w:spacing w:before="0"/>
          <w:rPr>
            <w:ins w:id="626" w:author="Weidenaar, Joni" w:date="2021-01-28T14:25:00Z"/>
            <w:rFonts w:asciiTheme="minorHAnsi" w:hAnsiTheme="minorHAnsi" w:cstheme="minorHAnsi"/>
            <w:b/>
            <w:color w:val="848586"/>
            <w:sz w:val="16"/>
            <w:szCs w:val="16"/>
          </w:rPr>
        </w:pPr>
        <w:ins w:id="627" w:author="Weidenaar, Joni" w:date="2021-01-28T14:25:00Z">
          <w:r w:rsidRPr="00B35C02">
            <w:rPr>
              <w:rFonts w:asciiTheme="minorHAnsi" w:hAnsiTheme="minorHAnsi" w:cstheme="minorHAnsi"/>
              <w:color w:val="848586"/>
              <w:sz w:val="16"/>
              <w:szCs w:val="16"/>
            </w:rPr>
            <w:t>tel:517-336-5714</w:t>
          </w:r>
        </w:ins>
      </w:p>
      <w:p w14:paraId="3BE995E3" w14:textId="77777777" w:rsidR="001727C8" w:rsidRDefault="001727C8" w:rsidP="001727C8">
        <w:pPr>
          <w:pStyle w:val="Footer"/>
          <w:spacing w:before="0"/>
          <w:rPr>
            <w:ins w:id="628" w:author="Weidenaar, Joni" w:date="2021-01-28T14:25:00Z"/>
            <w:rFonts w:asciiTheme="minorHAnsi" w:hAnsiTheme="minorHAnsi" w:cstheme="minorHAnsi"/>
            <w:color w:val="848586"/>
            <w:sz w:val="16"/>
            <w:szCs w:val="16"/>
          </w:rPr>
        </w:pPr>
        <w:ins w:id="629" w:author="Weidenaar, Joni" w:date="2021-01-28T14:25:00Z">
          <w:r>
            <w:rPr>
              <w:rFonts w:asciiTheme="minorHAnsi" w:hAnsiTheme="minorHAnsi" w:cstheme="minorHAnsi"/>
              <w:color w:val="848586"/>
              <w:sz w:val="16"/>
              <w:szCs w:val="16"/>
            </w:rPr>
            <w:fldChar w:fldCharType="begin"/>
          </w:r>
          <w:r>
            <w:rPr>
              <w:rFonts w:asciiTheme="minorHAnsi" w:hAnsiTheme="minorHAnsi" w:cstheme="minorHAnsi"/>
              <w:color w:val="848586"/>
              <w:sz w:val="16"/>
              <w:szCs w:val="16"/>
            </w:rPr>
            <w:instrText xml:space="preserve"> HYPERLINK "</w:instrText>
          </w:r>
          <w:r w:rsidRPr="00B35C02">
            <w:rPr>
              <w:rFonts w:asciiTheme="minorHAnsi" w:hAnsiTheme="minorHAnsi" w:cstheme="minorHAnsi"/>
              <w:color w:val="848586"/>
              <w:sz w:val="16"/>
              <w:szCs w:val="16"/>
            </w:rPr>
            <w:instrText>https://velatura.org/contact/</w:instrText>
          </w:r>
          <w:r>
            <w:rPr>
              <w:rFonts w:asciiTheme="minorHAnsi" w:hAnsiTheme="minorHAnsi" w:cstheme="minorHAnsi"/>
              <w:color w:val="848586"/>
              <w:sz w:val="16"/>
              <w:szCs w:val="16"/>
            </w:rPr>
            <w:instrText xml:space="preserve">" </w:instrText>
          </w:r>
          <w:r>
            <w:rPr>
              <w:rFonts w:asciiTheme="minorHAnsi" w:hAnsiTheme="minorHAnsi" w:cstheme="minorHAnsi"/>
              <w:color w:val="848586"/>
              <w:sz w:val="16"/>
              <w:szCs w:val="16"/>
            </w:rPr>
            <w:fldChar w:fldCharType="separate"/>
          </w:r>
          <w:r w:rsidRPr="00767483">
            <w:rPr>
              <w:rStyle w:val="Hyperlink"/>
              <w:rFonts w:asciiTheme="minorHAnsi" w:hAnsiTheme="minorHAnsi" w:cstheme="minorHAnsi"/>
              <w:sz w:val="16"/>
              <w:szCs w:val="16"/>
            </w:rPr>
            <w:t>https://velatura.org/contact/</w:t>
          </w:r>
          <w:r>
            <w:rPr>
              <w:rFonts w:asciiTheme="minorHAnsi" w:hAnsiTheme="minorHAnsi" w:cstheme="minorHAnsi"/>
              <w:color w:val="848586"/>
              <w:sz w:val="16"/>
              <w:szCs w:val="16"/>
            </w:rPr>
            <w:fldChar w:fldCharType="end"/>
          </w:r>
        </w:ins>
      </w:p>
      <w:p w14:paraId="5F54D140" w14:textId="261FCE46" w:rsidR="001727C8" w:rsidDel="001727C8" w:rsidRDefault="001727C8" w:rsidP="001727C8">
        <w:pPr>
          <w:pStyle w:val="Footer"/>
          <w:spacing w:before="0"/>
          <w:rPr>
            <w:del w:id="630" w:author="Weidenaar, Joni" w:date="2021-01-28T14:26:00Z"/>
            <w:noProof/>
          </w:rPr>
        </w:pPr>
        <w:ins w:id="631" w:author="Weidenaar, Joni" w:date="2021-01-28T14:25:00Z">
          <w:r w:rsidRPr="00B35C02">
            <w:rPr>
              <w:rFonts w:asciiTheme="minorHAnsi" w:hAnsiTheme="minorHAnsi" w:cstheme="minorHAnsi"/>
              <w:color w:val="848586"/>
              <w:sz w:val="16"/>
              <w:szCs w:val="16"/>
            </w:rPr>
            <w:t>Copyright 20</w:t>
          </w:r>
          <w:r>
            <w:rPr>
              <w:rFonts w:asciiTheme="minorHAnsi" w:hAnsiTheme="minorHAnsi" w:cstheme="minorHAnsi"/>
              <w:color w:val="848586"/>
              <w:sz w:val="16"/>
              <w:szCs w:val="16"/>
            </w:rPr>
            <w:t>21</w:t>
          </w:r>
        </w:ins>
        <w:ins w:id="632" w:author="Weidenaar, Joni" w:date="2021-01-28T14:26:00Z">
          <w:r>
            <w:rPr>
              <w:noProof/>
            </w:rPr>
            <w:t xml:space="preserve">                                                                                                                                                                                                                                                    </w:t>
          </w:r>
        </w:ins>
        <w:ins w:id="633" w:author="Weidenaar, Joni" w:date="2021-01-28T14:27:00Z">
          <w:r>
            <w:rPr>
              <w:noProof/>
            </w:rPr>
            <w:t xml:space="preserve">       </w:t>
          </w:r>
        </w:ins>
      </w:p>
      <w:customXmlInsRangeStart w:id="634" w:author="Weidenaar, Joni" w:date="2021-01-28T14:25:00Z"/>
    </w:sdtContent>
  </w:sdt>
  <w:customXmlInsRangeEnd w:id="634"/>
  <w:p w14:paraId="2C97C966" w14:textId="049D82AA" w:rsidR="001727C8" w:rsidRPr="001727C8" w:rsidRDefault="00132EBF">
    <w:pPr>
      <w:pStyle w:val="Footer"/>
      <w:spacing w:before="0"/>
      <w:rPr>
        <w:rFonts w:asciiTheme="minorHAnsi" w:hAnsiTheme="minorHAnsi" w:cstheme="minorHAnsi"/>
        <w:color w:val="848586"/>
        <w:sz w:val="12"/>
        <w:szCs w:val="16"/>
        <w:rPrChange w:id="635" w:author="Weidenaar, Joni" w:date="2021-01-28T14:27:00Z">
          <w:rPr>
            <w:color w:val="848586"/>
            <w:sz w:val="16"/>
            <w:szCs w:val="16"/>
          </w:rPr>
        </w:rPrChange>
      </w:rPr>
      <w:pPrChange w:id="636" w:author="Weidenaar, Joni" w:date="2021-01-28T14:26:00Z">
        <w:pPr>
          <w:pStyle w:val="Footer"/>
          <w:spacing w:before="0"/>
          <w:jc w:val="right"/>
        </w:pPr>
      </w:pPrChange>
    </w:pPr>
    <w:customXmlInsRangeStart w:id="637" w:author="Weidenaar, Joni" w:date="2021-01-28T14:25:00Z"/>
    <w:sdt>
      <w:sdtPr>
        <w:rPr>
          <w:sz w:val="20"/>
        </w:rPr>
        <w:id w:val="-880170605"/>
        <w:docPartObj>
          <w:docPartGallery w:val="Page Numbers (Bottom of Page)"/>
          <w:docPartUnique/>
        </w:docPartObj>
      </w:sdtPr>
      <w:sdtEndPr>
        <w:rPr>
          <w:noProof/>
        </w:rPr>
      </w:sdtEndPr>
      <w:sdtContent>
        <w:customXmlInsRangeEnd w:id="637"/>
        <w:ins w:id="638" w:author="Weidenaar, Joni" w:date="2021-01-28T14:25:00Z">
          <w:r w:rsidR="001727C8" w:rsidRPr="001727C8">
            <w:rPr>
              <w:sz w:val="20"/>
              <w:rPrChange w:id="639" w:author="Weidenaar, Joni" w:date="2021-01-28T14:27:00Z">
                <w:rPr/>
              </w:rPrChange>
            </w:rPr>
            <w:fldChar w:fldCharType="begin"/>
          </w:r>
          <w:r w:rsidR="001727C8" w:rsidRPr="001727C8">
            <w:rPr>
              <w:sz w:val="20"/>
              <w:rPrChange w:id="640" w:author="Weidenaar, Joni" w:date="2021-01-28T14:27:00Z">
                <w:rPr/>
              </w:rPrChange>
            </w:rPr>
            <w:instrText xml:space="preserve"> PAGE   \* MERGEFORMAT </w:instrText>
          </w:r>
          <w:r w:rsidR="001727C8" w:rsidRPr="001727C8">
            <w:rPr>
              <w:sz w:val="20"/>
              <w:rPrChange w:id="641" w:author="Weidenaar, Joni" w:date="2021-01-28T14:27:00Z">
                <w:rPr>
                  <w:noProof/>
                </w:rPr>
              </w:rPrChange>
            </w:rPr>
            <w:fldChar w:fldCharType="separate"/>
          </w:r>
        </w:ins>
        <w:r w:rsidR="00DD5302">
          <w:rPr>
            <w:noProof/>
            <w:sz w:val="20"/>
          </w:rPr>
          <w:t>3</w:t>
        </w:r>
        <w:ins w:id="642" w:author="Weidenaar, Joni" w:date="2021-01-28T14:25:00Z">
          <w:r w:rsidR="001727C8" w:rsidRPr="001727C8">
            <w:rPr>
              <w:noProof/>
              <w:sz w:val="20"/>
              <w:rPrChange w:id="643" w:author="Weidenaar, Joni" w:date="2021-01-28T14:27:00Z">
                <w:rPr>
                  <w:noProof/>
                </w:rPr>
              </w:rPrChange>
            </w:rPr>
            <w:fldChar w:fldCharType="end"/>
          </w:r>
        </w:ins>
        <w:customXmlInsRangeStart w:id="644" w:author="Weidenaar, Joni" w:date="2021-01-28T14:25:00Z"/>
      </w:sdtContent>
    </w:sdt>
    <w:customXmlInsRangeEnd w:id="644"/>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98C8E" w14:textId="77777777" w:rsidR="00E24406" w:rsidRPr="00B35C02" w:rsidRDefault="00E24406">
    <w:pPr>
      <w:pStyle w:val="Footer"/>
      <w:pBdr>
        <w:top w:val="single" w:sz="12" w:space="1" w:color="77A684"/>
      </w:pBdr>
      <w:spacing w:before="0"/>
      <w:rPr>
        <w:ins w:id="645" w:author="Weidenaar, Joni" w:date="2021-01-28T13:34:00Z"/>
        <w:rFonts w:asciiTheme="minorHAnsi" w:hAnsiTheme="minorHAnsi" w:cstheme="minorHAnsi"/>
        <w:b/>
        <w:color w:val="848586"/>
        <w:sz w:val="16"/>
        <w:szCs w:val="16"/>
      </w:rPr>
      <w:pPrChange w:id="646" w:author="Weidenaar, Joni" w:date="2021-01-28T13:34:00Z">
        <w:pPr>
          <w:pStyle w:val="Footer"/>
          <w:pBdr>
            <w:top w:val="single" w:sz="12" w:space="1" w:color="77A684"/>
          </w:pBdr>
          <w:spacing w:before="0"/>
          <w:jc w:val="right"/>
        </w:pPr>
      </w:pPrChange>
    </w:pPr>
    <w:ins w:id="647" w:author="Weidenaar, Joni" w:date="2021-01-28T13:34:00Z">
      <w:r w:rsidRPr="00B35C02">
        <w:rPr>
          <w:rFonts w:asciiTheme="minorHAnsi" w:hAnsiTheme="minorHAnsi" w:cstheme="minorHAnsi"/>
          <w:color w:val="848586"/>
          <w:sz w:val="16"/>
          <w:szCs w:val="16"/>
        </w:rPr>
        <w:t>tel:517-336-5714</w:t>
      </w:r>
    </w:ins>
  </w:p>
  <w:p w14:paraId="29E1E1DA" w14:textId="77777777" w:rsidR="00E24406" w:rsidRDefault="00E24406">
    <w:pPr>
      <w:pStyle w:val="Footer"/>
      <w:spacing w:before="0"/>
      <w:rPr>
        <w:ins w:id="648" w:author="Weidenaar, Joni" w:date="2021-01-28T13:34:00Z"/>
        <w:rFonts w:asciiTheme="minorHAnsi" w:hAnsiTheme="minorHAnsi" w:cstheme="minorHAnsi"/>
        <w:color w:val="848586"/>
        <w:sz w:val="16"/>
        <w:szCs w:val="16"/>
      </w:rPr>
      <w:pPrChange w:id="649" w:author="Weidenaar, Joni" w:date="2021-01-28T13:34:00Z">
        <w:pPr>
          <w:pStyle w:val="Footer"/>
          <w:jc w:val="right"/>
        </w:pPr>
      </w:pPrChange>
    </w:pPr>
    <w:ins w:id="650" w:author="Weidenaar, Joni" w:date="2021-01-28T13:34:00Z">
      <w:r>
        <w:rPr>
          <w:rFonts w:asciiTheme="minorHAnsi" w:hAnsiTheme="minorHAnsi" w:cstheme="minorHAnsi"/>
          <w:color w:val="848586"/>
          <w:sz w:val="16"/>
          <w:szCs w:val="16"/>
        </w:rPr>
        <w:fldChar w:fldCharType="begin"/>
      </w:r>
      <w:r>
        <w:rPr>
          <w:rFonts w:asciiTheme="minorHAnsi" w:hAnsiTheme="minorHAnsi" w:cstheme="minorHAnsi"/>
          <w:color w:val="848586"/>
          <w:sz w:val="16"/>
          <w:szCs w:val="16"/>
        </w:rPr>
        <w:instrText xml:space="preserve"> HYPERLINK "</w:instrText>
      </w:r>
      <w:r w:rsidRPr="00B35C02">
        <w:rPr>
          <w:rFonts w:asciiTheme="minorHAnsi" w:hAnsiTheme="minorHAnsi" w:cstheme="minorHAnsi"/>
          <w:color w:val="848586"/>
          <w:sz w:val="16"/>
          <w:szCs w:val="16"/>
        </w:rPr>
        <w:instrText>https://velatura.org/contact/</w:instrText>
      </w:r>
      <w:r>
        <w:rPr>
          <w:rFonts w:asciiTheme="minorHAnsi" w:hAnsiTheme="minorHAnsi" w:cstheme="minorHAnsi"/>
          <w:color w:val="848586"/>
          <w:sz w:val="16"/>
          <w:szCs w:val="16"/>
        </w:rPr>
        <w:instrText xml:space="preserve">" </w:instrText>
      </w:r>
      <w:r>
        <w:rPr>
          <w:rFonts w:asciiTheme="minorHAnsi" w:hAnsiTheme="minorHAnsi" w:cstheme="minorHAnsi"/>
          <w:color w:val="848586"/>
          <w:sz w:val="16"/>
          <w:szCs w:val="16"/>
        </w:rPr>
        <w:fldChar w:fldCharType="separate"/>
      </w:r>
      <w:r w:rsidRPr="00767483">
        <w:rPr>
          <w:rStyle w:val="Hyperlink"/>
          <w:rFonts w:asciiTheme="minorHAnsi" w:hAnsiTheme="minorHAnsi" w:cstheme="minorHAnsi"/>
          <w:sz w:val="16"/>
          <w:szCs w:val="16"/>
        </w:rPr>
        <w:t>https://velatura.org/contact/</w:t>
      </w:r>
      <w:r>
        <w:rPr>
          <w:rFonts w:asciiTheme="minorHAnsi" w:hAnsiTheme="minorHAnsi" w:cstheme="minorHAnsi"/>
          <w:color w:val="848586"/>
          <w:sz w:val="16"/>
          <w:szCs w:val="16"/>
        </w:rPr>
        <w:fldChar w:fldCharType="end"/>
      </w:r>
    </w:ins>
  </w:p>
  <w:p w14:paraId="59A23FDC" w14:textId="0B666C61" w:rsidR="00E24406" w:rsidRPr="00D27EBA" w:rsidRDefault="00E24406">
    <w:pPr>
      <w:pStyle w:val="Footer"/>
      <w:spacing w:before="0"/>
      <w:rPr>
        <w:ins w:id="651" w:author="Weidenaar, Joni" w:date="2021-01-28T13:33:00Z"/>
        <w:rFonts w:asciiTheme="minorHAnsi" w:hAnsiTheme="minorHAnsi" w:cstheme="minorHAnsi"/>
        <w:color w:val="848586"/>
        <w:sz w:val="16"/>
        <w:szCs w:val="16"/>
        <w:rPrChange w:id="652" w:author="Weidenaar, Joni" w:date="2021-01-28T13:34:00Z">
          <w:rPr>
            <w:ins w:id="653" w:author="Weidenaar, Joni" w:date="2021-01-28T13:33:00Z"/>
          </w:rPr>
        </w:rPrChange>
      </w:rPr>
      <w:pPrChange w:id="654" w:author="Weidenaar, Joni" w:date="2021-01-28T13:34:00Z">
        <w:pPr>
          <w:pStyle w:val="Footer"/>
          <w:jc w:val="right"/>
        </w:pPr>
      </w:pPrChange>
    </w:pPr>
    <w:ins w:id="655" w:author="Weidenaar, Joni" w:date="2021-01-28T13:34:00Z">
      <w:r w:rsidRPr="00B35C02">
        <w:rPr>
          <w:rFonts w:asciiTheme="minorHAnsi" w:hAnsiTheme="minorHAnsi" w:cstheme="minorHAnsi"/>
          <w:color w:val="848586"/>
          <w:sz w:val="16"/>
          <w:szCs w:val="16"/>
        </w:rPr>
        <w:t>Copyright 20</w:t>
      </w:r>
      <w:r>
        <w:rPr>
          <w:rFonts w:asciiTheme="minorHAnsi" w:hAnsiTheme="minorHAnsi" w:cstheme="minorHAnsi"/>
          <w:color w:val="848586"/>
          <w:sz w:val="16"/>
          <w:szCs w:val="16"/>
        </w:rPr>
        <w:t xml:space="preserve">21 </w:t>
      </w:r>
      <w:r>
        <w:rPr>
          <w:rFonts w:asciiTheme="minorHAnsi" w:hAnsiTheme="minorHAnsi" w:cstheme="minorHAnsi"/>
          <w:color w:val="848586"/>
          <w:sz w:val="16"/>
          <w:szCs w:val="16"/>
        </w:rPr>
        <w:tab/>
      </w:r>
      <w:r>
        <w:rPr>
          <w:rFonts w:asciiTheme="minorHAnsi" w:hAnsiTheme="minorHAnsi" w:cstheme="minorHAnsi"/>
          <w:color w:val="848586"/>
          <w:sz w:val="16"/>
          <w:szCs w:val="16"/>
        </w:rPr>
        <w:tab/>
      </w:r>
      <w:r>
        <w:rPr>
          <w:rFonts w:asciiTheme="minorHAnsi" w:hAnsiTheme="minorHAnsi" w:cstheme="minorHAnsi"/>
          <w:color w:val="848586"/>
          <w:sz w:val="16"/>
          <w:szCs w:val="16"/>
        </w:rPr>
        <w:tab/>
      </w:r>
    </w:ins>
  </w:p>
  <w:p w14:paraId="4078C8B1" w14:textId="77777777" w:rsidR="00E24406" w:rsidRPr="00B35C02" w:rsidDel="00D27EBA" w:rsidRDefault="00E24406">
    <w:pPr>
      <w:pStyle w:val="Footer"/>
      <w:pBdr>
        <w:top w:val="single" w:sz="12" w:space="1" w:color="77A684"/>
      </w:pBdr>
      <w:spacing w:before="0"/>
      <w:jc w:val="right"/>
      <w:rPr>
        <w:del w:id="656" w:author="Weidenaar, Joni" w:date="2021-01-28T13:33:00Z"/>
        <w:rFonts w:asciiTheme="minorHAnsi" w:hAnsiTheme="minorHAnsi" w:cstheme="minorHAnsi"/>
        <w:color w:val="848586"/>
        <w:sz w:val="16"/>
        <w:szCs w:val="16"/>
      </w:rPr>
      <w:pPrChange w:id="657" w:author="Weidenaar, Joni" w:date="2021-01-28T13:33:00Z">
        <w:pPr>
          <w:pStyle w:val="Footer"/>
          <w:spacing w:before="0"/>
          <w:jc w:val="right"/>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7A135" w14:textId="77777777" w:rsidR="00132EBF" w:rsidRDefault="00132EBF" w:rsidP="00355BC4">
      <w:pPr>
        <w:spacing w:before="0"/>
      </w:pPr>
      <w:r>
        <w:separator/>
      </w:r>
    </w:p>
  </w:footnote>
  <w:footnote w:type="continuationSeparator" w:id="0">
    <w:p w14:paraId="2D2C64B3" w14:textId="77777777" w:rsidR="00132EBF" w:rsidRDefault="00132EBF" w:rsidP="00355BC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7A321" w14:textId="77777777" w:rsidR="00E24406" w:rsidRPr="001421B5" w:rsidRDefault="00E24406" w:rsidP="00D27EBA">
    <w:pPr>
      <w:spacing w:before="0"/>
      <w:rPr>
        <w:ins w:id="61" w:author="Weidenaar, Joni" w:date="2021-01-28T13:29:00Z"/>
        <w:color w:val="77A684"/>
      </w:rPr>
    </w:pPr>
    <w:ins w:id="62" w:author="Weidenaar, Joni" w:date="2021-01-28T13:29:00Z">
      <w:r>
        <w:rPr>
          <w:noProof/>
          <w:color w:val="77A684"/>
        </w:rPr>
        <w:drawing>
          <wp:anchor distT="0" distB="0" distL="114300" distR="114300" simplePos="0" relativeHeight="251669504" behindDoc="0" locked="0" layoutInCell="1" allowOverlap="1" wp14:anchorId="278BFD22" wp14:editId="407AD499">
            <wp:simplePos x="0" y="0"/>
            <wp:positionH relativeFrom="column">
              <wp:posOffset>0</wp:posOffset>
            </wp:positionH>
            <wp:positionV relativeFrom="paragraph">
              <wp:posOffset>0</wp:posOffset>
            </wp:positionV>
            <wp:extent cx="2381250" cy="839884"/>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2381250" cy="839884"/>
                    </a:xfrm>
                    <a:prstGeom prst="rect">
                      <a:avLst/>
                    </a:prstGeom>
                  </pic:spPr>
                </pic:pic>
              </a:graphicData>
            </a:graphic>
            <wp14:sizeRelH relativeFrom="page">
              <wp14:pctWidth>0</wp14:pctWidth>
            </wp14:sizeRelH>
            <wp14:sizeRelV relativeFrom="page">
              <wp14:pctHeight>0</wp14:pctHeight>
            </wp14:sizeRelV>
          </wp:anchor>
        </w:drawing>
      </w:r>
    </w:ins>
  </w:p>
  <w:p w14:paraId="6999F257" w14:textId="609DCB89" w:rsidR="00E24406" w:rsidRPr="00B35C02" w:rsidRDefault="00E24406" w:rsidP="00D27EBA">
    <w:pPr>
      <w:spacing w:before="0"/>
      <w:jc w:val="right"/>
      <w:rPr>
        <w:ins w:id="63" w:author="Weidenaar, Joni" w:date="2021-01-28T13:29:00Z"/>
        <w:rFonts w:asciiTheme="minorHAnsi" w:hAnsiTheme="minorHAnsi" w:cstheme="minorHAnsi"/>
        <w:color w:val="77A684"/>
        <w:sz w:val="48"/>
        <w:szCs w:val="48"/>
      </w:rPr>
    </w:pPr>
    <w:ins w:id="64" w:author="Weidenaar, Joni" w:date="2021-01-28T13:29:00Z">
      <w:r>
        <w:rPr>
          <w:rFonts w:asciiTheme="minorHAnsi" w:hAnsiTheme="minorHAnsi" w:cstheme="minorHAnsi"/>
          <w:color w:val="77A684"/>
          <w:sz w:val="48"/>
          <w:szCs w:val="48"/>
        </w:rPr>
        <w:t>Slack Quick</w:t>
      </w:r>
    </w:ins>
    <w:ins w:id="65" w:author="Weidenaar, Joni" w:date="2021-01-28T13:36:00Z">
      <w:r>
        <w:rPr>
          <w:rFonts w:asciiTheme="minorHAnsi" w:hAnsiTheme="minorHAnsi" w:cstheme="minorHAnsi"/>
          <w:color w:val="77A684"/>
          <w:sz w:val="48"/>
          <w:szCs w:val="48"/>
        </w:rPr>
        <w:t xml:space="preserve"> S</w:t>
      </w:r>
    </w:ins>
    <w:ins w:id="66" w:author="Weidenaar, Joni" w:date="2021-01-28T13:29:00Z">
      <w:r>
        <w:rPr>
          <w:rFonts w:asciiTheme="minorHAnsi" w:hAnsiTheme="minorHAnsi" w:cstheme="minorHAnsi"/>
          <w:color w:val="77A684"/>
          <w:sz w:val="48"/>
          <w:szCs w:val="48"/>
        </w:rPr>
        <w:t>tart Guide</w:t>
      </w:r>
    </w:ins>
  </w:p>
  <w:p w14:paraId="51F2ED23" w14:textId="77777777" w:rsidR="00E24406" w:rsidRDefault="00E24406" w:rsidP="00D27EBA">
    <w:pPr>
      <w:pBdr>
        <w:bottom w:val="single" w:sz="12" w:space="1" w:color="77A684"/>
      </w:pBdr>
      <w:spacing w:before="0"/>
      <w:rPr>
        <w:ins w:id="67" w:author="Weidenaar, Joni" w:date="2021-01-28T13:29:00Z"/>
      </w:rPr>
    </w:pPr>
  </w:p>
  <w:p w14:paraId="099554F5" w14:textId="1AC33738" w:rsidR="00E24406" w:rsidRPr="00D27EBA" w:rsidRDefault="00E24406">
    <w:pPr>
      <w:pStyle w:val="Header"/>
      <w:rPr>
        <w:sz w:val="2"/>
        <w:szCs w:val="16"/>
        <w:rPrChange w:id="68" w:author="Weidenaar, Joni" w:date="2021-01-28T13:30:00Z">
          <w:rPr/>
        </w:rPrChang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5F360" w14:textId="77777777" w:rsidR="00E24406" w:rsidRPr="001421B5" w:rsidRDefault="00E24406" w:rsidP="001421B5">
    <w:pPr>
      <w:spacing w:before="0"/>
      <w:rPr>
        <w:color w:val="77A684"/>
      </w:rPr>
    </w:pPr>
    <w:r>
      <w:rPr>
        <w:noProof/>
        <w:color w:val="77A684"/>
      </w:rPr>
      <w:drawing>
        <wp:anchor distT="0" distB="0" distL="114300" distR="114300" simplePos="0" relativeHeight="251666432" behindDoc="0" locked="0" layoutInCell="1" allowOverlap="1" wp14:anchorId="72C58AF6" wp14:editId="1F70FE4C">
          <wp:simplePos x="0" y="0"/>
          <wp:positionH relativeFrom="column">
            <wp:posOffset>0</wp:posOffset>
          </wp:positionH>
          <wp:positionV relativeFrom="paragraph">
            <wp:posOffset>0</wp:posOffset>
          </wp:positionV>
          <wp:extent cx="2381250" cy="839884"/>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2381250" cy="839884"/>
                  </a:xfrm>
                  <a:prstGeom prst="rect">
                    <a:avLst/>
                  </a:prstGeom>
                </pic:spPr>
              </pic:pic>
            </a:graphicData>
          </a:graphic>
          <wp14:sizeRelH relativeFrom="page">
            <wp14:pctWidth>0</wp14:pctWidth>
          </wp14:sizeRelH>
          <wp14:sizeRelV relativeFrom="page">
            <wp14:pctHeight>0</wp14:pctHeight>
          </wp14:sizeRelV>
        </wp:anchor>
      </w:drawing>
    </w:r>
  </w:p>
  <w:p w14:paraId="3B569B18" w14:textId="00E5F509" w:rsidR="00E24406" w:rsidRPr="00B35C02" w:rsidDel="00E24406" w:rsidRDefault="00E24406" w:rsidP="00B35C02">
    <w:pPr>
      <w:spacing w:before="0"/>
      <w:jc w:val="right"/>
      <w:rPr>
        <w:del w:id="79" w:author="Weidenaar, Joni" w:date="2021-01-28T13:57:00Z"/>
        <w:rFonts w:asciiTheme="minorHAnsi" w:hAnsiTheme="minorHAnsi" w:cstheme="minorHAnsi"/>
        <w:color w:val="77A684"/>
        <w:sz w:val="48"/>
        <w:szCs w:val="48"/>
      </w:rPr>
    </w:pPr>
    <w:del w:id="80" w:author="Weidenaar, Joni" w:date="2021-01-28T13:57:00Z">
      <w:r w:rsidDel="00E24406">
        <w:rPr>
          <w:rFonts w:asciiTheme="minorHAnsi" w:hAnsiTheme="minorHAnsi" w:cstheme="minorHAnsi"/>
          <w:color w:val="77A684"/>
          <w:sz w:val="48"/>
          <w:szCs w:val="48"/>
        </w:rPr>
        <w:delText>Slack Quickstart Guide</w:delText>
      </w:r>
    </w:del>
  </w:p>
  <w:p w14:paraId="0A5D0052" w14:textId="77777777" w:rsidR="00E24406" w:rsidDel="00D27EBA" w:rsidRDefault="00E24406" w:rsidP="004C6128">
    <w:pPr>
      <w:spacing w:before="0"/>
      <w:rPr>
        <w:del w:id="81" w:author="Weidenaar, Joni" w:date="2021-01-28T13:29:00Z"/>
      </w:rPr>
    </w:pPr>
  </w:p>
  <w:p w14:paraId="2CE1EF54" w14:textId="087C4844" w:rsidR="00E24406" w:rsidDel="00E24406" w:rsidRDefault="00E24406" w:rsidP="004C6128">
    <w:pPr>
      <w:pBdr>
        <w:bottom w:val="single" w:sz="12" w:space="1" w:color="77A684"/>
      </w:pBdr>
      <w:spacing w:before="0"/>
      <w:rPr>
        <w:del w:id="82" w:author="Weidenaar, Joni" w:date="2021-01-28T13:57:00Z"/>
      </w:rPr>
    </w:pPr>
  </w:p>
  <w:p w14:paraId="72A7436D" w14:textId="77777777" w:rsidR="00E24406" w:rsidRDefault="00E24406" w:rsidP="00B84E05">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E7A0B"/>
    <w:multiLevelType w:val="hybridMultilevel"/>
    <w:tmpl w:val="213095C0"/>
    <w:lvl w:ilvl="0" w:tplc="942CE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68D3"/>
    <w:multiLevelType w:val="hybridMultilevel"/>
    <w:tmpl w:val="5A8C4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C79C9"/>
    <w:multiLevelType w:val="hybridMultilevel"/>
    <w:tmpl w:val="C890E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1E13AA"/>
    <w:multiLevelType w:val="hybridMultilevel"/>
    <w:tmpl w:val="C8120904"/>
    <w:lvl w:ilvl="0" w:tplc="2F764E04">
      <w:start w:val="1"/>
      <w:numFmt w:val="upperLetter"/>
      <w:lvlText w:val="%1."/>
      <w:lvlJc w:val="left"/>
      <w:pPr>
        <w:ind w:left="360" w:hanging="360"/>
      </w:pPr>
      <w:rPr>
        <w:rFonts w:hint="default"/>
        <w:b/>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BD685F"/>
    <w:multiLevelType w:val="hybridMultilevel"/>
    <w:tmpl w:val="0D90A89A"/>
    <w:lvl w:ilvl="0" w:tplc="A218219A">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C323D"/>
    <w:multiLevelType w:val="hybridMultilevel"/>
    <w:tmpl w:val="32AA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C381B"/>
    <w:multiLevelType w:val="multilevel"/>
    <w:tmpl w:val="0409001D"/>
    <w:numStyleLink w:val="BulletsMiHIN"/>
  </w:abstractNum>
  <w:abstractNum w:abstractNumId="7" w15:restartNumberingAfterBreak="0">
    <w:nsid w:val="28963C2C"/>
    <w:multiLevelType w:val="multilevel"/>
    <w:tmpl w:val="0409001D"/>
    <w:name w:val="MiHIN Bullet List22"/>
    <w:styleLink w:val="BulletsMiHIN"/>
    <w:lvl w:ilvl="0">
      <w:start w:val="1"/>
      <w:numFmt w:val="bullet"/>
      <w:lvlText w:val=""/>
      <w:lvlJc w:val="left"/>
      <w:pPr>
        <w:ind w:left="360" w:hanging="360"/>
      </w:pPr>
      <w:rPr>
        <w:rFonts w:ascii="Wingdings" w:hAnsi="Wingdings" w:hint="default"/>
        <w:color w:val="77A684"/>
      </w:rPr>
    </w:lvl>
    <w:lvl w:ilvl="1">
      <w:start w:val="1"/>
      <w:numFmt w:val="bullet"/>
      <w:lvlText w:val=""/>
      <w:lvlJc w:val="left"/>
      <w:pPr>
        <w:ind w:left="720" w:hanging="360"/>
      </w:pPr>
      <w:rPr>
        <w:rFonts w:ascii="Wingdings" w:hAnsi="Wingdings" w:hint="default"/>
        <w:color w:val="77A684"/>
      </w:rPr>
    </w:lvl>
    <w:lvl w:ilvl="2">
      <w:start w:val="1"/>
      <w:numFmt w:val="bullet"/>
      <w:lvlText w:val=""/>
      <w:lvlJc w:val="left"/>
      <w:pPr>
        <w:ind w:left="1080" w:hanging="360"/>
      </w:pPr>
      <w:rPr>
        <w:rFonts w:ascii="Wingdings" w:hAnsi="Wingdings" w:hint="default"/>
        <w:color w:val="77A684"/>
      </w:rPr>
    </w:lvl>
    <w:lvl w:ilvl="3">
      <w:start w:val="1"/>
      <w:numFmt w:val="bullet"/>
      <w:lvlText w:val=""/>
      <w:lvlJc w:val="left"/>
      <w:pPr>
        <w:ind w:left="1440" w:hanging="360"/>
      </w:pPr>
      <w:rPr>
        <w:rFonts w:ascii="Wingdings 3" w:hAnsi="Wingdings 3" w:hint="default"/>
        <w:color w:val="77A684"/>
      </w:rPr>
    </w:lvl>
    <w:lvl w:ilvl="4">
      <w:start w:val="1"/>
      <w:numFmt w:val="bullet"/>
      <w:lvlText w:val=""/>
      <w:lvlJc w:val="left"/>
      <w:pPr>
        <w:ind w:left="1800" w:hanging="360"/>
      </w:pPr>
      <w:rPr>
        <w:rFonts w:ascii="Wingdings 2" w:hAnsi="Wingdings 2" w:hint="default"/>
        <w:color w:val="77A68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1F24850"/>
    <w:multiLevelType w:val="hybridMultilevel"/>
    <w:tmpl w:val="F2229174"/>
    <w:lvl w:ilvl="0" w:tplc="95C66D8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E7AB9"/>
    <w:multiLevelType w:val="hybridMultilevel"/>
    <w:tmpl w:val="13E6E48A"/>
    <w:lvl w:ilvl="0" w:tplc="265C0D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E7436"/>
    <w:multiLevelType w:val="hybridMultilevel"/>
    <w:tmpl w:val="17D6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3"/>
  </w:num>
  <w:num w:numId="6">
    <w:abstractNumId w:val="10"/>
  </w:num>
  <w:num w:numId="7">
    <w:abstractNumId w:val="9"/>
  </w:num>
  <w:num w:numId="8">
    <w:abstractNumId w:val="8"/>
  </w:num>
  <w:num w:numId="9">
    <w:abstractNumId w:val="1"/>
  </w:num>
  <w:num w:numId="10">
    <w:abstractNumId w:val="4"/>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idenaar, Joni">
    <w15:presenceInfo w15:providerId="None" w15:userId="Weidenaar, Joni"/>
  </w15:person>
  <w15:person w15:author="Kendrah Baker">
    <w15:presenceInfo w15:providerId="AD" w15:userId="S::kendrah.baker@interoperabilityinstitute.org::c6a94933-480a-4688-8d33-50fcb24374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C4"/>
    <w:rsid w:val="00033017"/>
    <w:rsid w:val="000947B1"/>
    <w:rsid w:val="000A3100"/>
    <w:rsid w:val="00132EBF"/>
    <w:rsid w:val="00141EAF"/>
    <w:rsid w:val="001421B5"/>
    <w:rsid w:val="00153C55"/>
    <w:rsid w:val="00167F8B"/>
    <w:rsid w:val="001727C8"/>
    <w:rsid w:val="00187586"/>
    <w:rsid w:val="001C6B00"/>
    <w:rsid w:val="00216F90"/>
    <w:rsid w:val="002518B1"/>
    <w:rsid w:val="00271DD1"/>
    <w:rsid w:val="00272D2B"/>
    <w:rsid w:val="002916D1"/>
    <w:rsid w:val="002A00D8"/>
    <w:rsid w:val="002B0A05"/>
    <w:rsid w:val="002B3DCF"/>
    <w:rsid w:val="002F534E"/>
    <w:rsid w:val="00300D0B"/>
    <w:rsid w:val="003016CC"/>
    <w:rsid w:val="00335E6D"/>
    <w:rsid w:val="00343CF0"/>
    <w:rsid w:val="00355BC4"/>
    <w:rsid w:val="004219ED"/>
    <w:rsid w:val="00473078"/>
    <w:rsid w:val="00482734"/>
    <w:rsid w:val="004B7ACA"/>
    <w:rsid w:val="004C6128"/>
    <w:rsid w:val="004E590C"/>
    <w:rsid w:val="00547CD4"/>
    <w:rsid w:val="005D64A2"/>
    <w:rsid w:val="00643BA3"/>
    <w:rsid w:val="006478CE"/>
    <w:rsid w:val="006E4B15"/>
    <w:rsid w:val="00720C69"/>
    <w:rsid w:val="00727B47"/>
    <w:rsid w:val="0073087A"/>
    <w:rsid w:val="00750CFA"/>
    <w:rsid w:val="0078136B"/>
    <w:rsid w:val="00782BC1"/>
    <w:rsid w:val="007E46A5"/>
    <w:rsid w:val="0083539F"/>
    <w:rsid w:val="008568B2"/>
    <w:rsid w:val="00887B38"/>
    <w:rsid w:val="0089229D"/>
    <w:rsid w:val="008D0D33"/>
    <w:rsid w:val="008E5E5C"/>
    <w:rsid w:val="009923AC"/>
    <w:rsid w:val="00994752"/>
    <w:rsid w:val="009D7600"/>
    <w:rsid w:val="00A113FD"/>
    <w:rsid w:val="00AD62E4"/>
    <w:rsid w:val="00AE4BA5"/>
    <w:rsid w:val="00AF3F89"/>
    <w:rsid w:val="00B35C02"/>
    <w:rsid w:val="00B84E05"/>
    <w:rsid w:val="00B855F4"/>
    <w:rsid w:val="00BF2D45"/>
    <w:rsid w:val="00C16226"/>
    <w:rsid w:val="00C7269C"/>
    <w:rsid w:val="00C9665C"/>
    <w:rsid w:val="00CB06CF"/>
    <w:rsid w:val="00CE08EA"/>
    <w:rsid w:val="00CF634E"/>
    <w:rsid w:val="00D0158E"/>
    <w:rsid w:val="00D27EBA"/>
    <w:rsid w:val="00D57771"/>
    <w:rsid w:val="00D73E93"/>
    <w:rsid w:val="00DB7B41"/>
    <w:rsid w:val="00DD5302"/>
    <w:rsid w:val="00DD6110"/>
    <w:rsid w:val="00E24406"/>
    <w:rsid w:val="00E90548"/>
    <w:rsid w:val="00EF5C31"/>
    <w:rsid w:val="00F72EB2"/>
    <w:rsid w:val="00F83547"/>
    <w:rsid w:val="00F9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3725"/>
  <w15:chartTrackingRefBased/>
  <w15:docId w15:val="{FDB567F6-6395-49AA-9AC4-E4DB3C9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C4"/>
    <w:pPr>
      <w:spacing w:before="160"/>
    </w:pPr>
    <w:rPr>
      <w:rFonts w:ascii="Cambria" w:hAnsi="Cambria"/>
    </w:rPr>
  </w:style>
  <w:style w:type="paragraph" w:styleId="Heading1">
    <w:name w:val="heading 1"/>
    <w:basedOn w:val="Normal"/>
    <w:next w:val="Normal"/>
    <w:link w:val="Heading1Char"/>
    <w:uiPriority w:val="9"/>
    <w:qFormat/>
    <w:rsid w:val="00DB7B41"/>
    <w:pPr>
      <w:outlineLvl w:val="0"/>
    </w:pPr>
    <w:rPr>
      <w:rFonts w:eastAsiaTheme="majorEastAsia" w:cs="Arial"/>
      <w:b/>
      <w:color w:val="77A684"/>
      <w:sz w:val="44"/>
      <w:szCs w:val="44"/>
    </w:rPr>
  </w:style>
  <w:style w:type="paragraph" w:styleId="Heading2">
    <w:name w:val="heading 2"/>
    <w:basedOn w:val="Normal"/>
    <w:next w:val="Normal"/>
    <w:link w:val="Heading2Char"/>
    <w:uiPriority w:val="9"/>
    <w:unhideWhenUsed/>
    <w:qFormat/>
    <w:rsid w:val="00E24406"/>
    <w:pPr>
      <w:numPr>
        <w:numId w:val="10"/>
      </w:numPr>
      <w:outlineLvl w:val="1"/>
    </w:pPr>
    <w:rPr>
      <w:rFonts w:eastAsiaTheme="majorEastAsia" w:cs="Arial"/>
      <w:b/>
      <w:color w:val="77A684"/>
      <w:sz w:val="36"/>
      <w:szCs w:val="32"/>
    </w:rPr>
  </w:style>
  <w:style w:type="paragraph" w:styleId="Heading3">
    <w:name w:val="heading 3"/>
    <w:basedOn w:val="Heading2"/>
    <w:next w:val="Normal"/>
    <w:link w:val="Heading3Char"/>
    <w:uiPriority w:val="9"/>
    <w:unhideWhenUsed/>
    <w:qFormat/>
    <w:rsid w:val="000A3100"/>
    <w:pPr>
      <w:numPr>
        <w:numId w:val="0"/>
      </w:numPr>
      <w:spacing w:after="120"/>
      <w:ind w:left="720"/>
      <w:outlineLvl w:val="2"/>
    </w:pPr>
    <w:rPr>
      <w:sz w:val="28"/>
      <w:szCs w:val="24"/>
    </w:rPr>
  </w:style>
  <w:style w:type="paragraph" w:styleId="Heading4">
    <w:name w:val="heading 4"/>
    <w:basedOn w:val="Heading1"/>
    <w:next w:val="Normal"/>
    <w:link w:val="Heading4Char"/>
    <w:uiPriority w:val="9"/>
    <w:unhideWhenUsed/>
    <w:qFormat/>
    <w:rsid w:val="0073087A"/>
    <w:pPr>
      <w:spacing w:before="240" w:after="12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B41"/>
    <w:rPr>
      <w:rFonts w:ascii="Cambria" w:eastAsiaTheme="majorEastAsia" w:hAnsi="Cambria" w:cs="Arial"/>
      <w:b/>
      <w:color w:val="77A684"/>
      <w:sz w:val="44"/>
      <w:szCs w:val="44"/>
    </w:rPr>
  </w:style>
  <w:style w:type="paragraph" w:styleId="FootnoteText">
    <w:name w:val="footnote text"/>
    <w:basedOn w:val="Normal"/>
    <w:link w:val="FootnoteTextChar"/>
    <w:uiPriority w:val="99"/>
    <w:semiHidden/>
    <w:unhideWhenUsed/>
    <w:rsid w:val="00CF634E"/>
    <w:rPr>
      <w:sz w:val="20"/>
      <w:szCs w:val="20"/>
    </w:rPr>
  </w:style>
  <w:style w:type="character" w:customStyle="1" w:styleId="FootnoteTextChar">
    <w:name w:val="Footnote Text Char"/>
    <w:basedOn w:val="DefaultParagraphFont"/>
    <w:link w:val="FootnoteText"/>
    <w:uiPriority w:val="99"/>
    <w:semiHidden/>
    <w:rsid w:val="00CF634E"/>
    <w:rPr>
      <w:rFonts w:eastAsiaTheme="minorEastAsia"/>
      <w:sz w:val="20"/>
      <w:szCs w:val="20"/>
    </w:rPr>
  </w:style>
  <w:style w:type="paragraph" w:styleId="CommentText">
    <w:name w:val="annotation text"/>
    <w:basedOn w:val="Normal"/>
    <w:link w:val="CommentTextChar"/>
    <w:uiPriority w:val="99"/>
    <w:unhideWhenUsed/>
    <w:rsid w:val="00CF634E"/>
    <w:rPr>
      <w:sz w:val="20"/>
      <w:szCs w:val="20"/>
    </w:rPr>
  </w:style>
  <w:style w:type="character" w:customStyle="1" w:styleId="CommentTextChar">
    <w:name w:val="Comment Text Char"/>
    <w:basedOn w:val="DefaultParagraphFont"/>
    <w:link w:val="CommentText"/>
    <w:uiPriority w:val="99"/>
    <w:rsid w:val="00CF634E"/>
    <w:rPr>
      <w:rFonts w:eastAsiaTheme="minorEastAsia"/>
      <w:sz w:val="20"/>
      <w:szCs w:val="20"/>
    </w:rPr>
  </w:style>
  <w:style w:type="paragraph" w:styleId="Header">
    <w:name w:val="header"/>
    <w:basedOn w:val="Normal"/>
    <w:link w:val="HeaderChar"/>
    <w:uiPriority w:val="99"/>
    <w:unhideWhenUsed/>
    <w:rsid w:val="00CF634E"/>
    <w:pPr>
      <w:tabs>
        <w:tab w:val="center" w:pos="4320"/>
        <w:tab w:val="right" w:pos="8640"/>
      </w:tabs>
    </w:pPr>
  </w:style>
  <w:style w:type="character" w:customStyle="1" w:styleId="HeaderChar">
    <w:name w:val="Header Char"/>
    <w:basedOn w:val="DefaultParagraphFont"/>
    <w:link w:val="Header"/>
    <w:uiPriority w:val="99"/>
    <w:rsid w:val="00CF634E"/>
    <w:rPr>
      <w:rFonts w:eastAsiaTheme="minorEastAsia"/>
      <w:sz w:val="24"/>
      <w:szCs w:val="24"/>
    </w:rPr>
  </w:style>
  <w:style w:type="paragraph" w:styleId="Footer">
    <w:name w:val="footer"/>
    <w:basedOn w:val="Normal"/>
    <w:link w:val="FooterChar"/>
    <w:uiPriority w:val="99"/>
    <w:unhideWhenUsed/>
    <w:rsid w:val="00CF634E"/>
    <w:pPr>
      <w:tabs>
        <w:tab w:val="center" w:pos="4320"/>
        <w:tab w:val="right" w:pos="8640"/>
      </w:tabs>
    </w:pPr>
  </w:style>
  <w:style w:type="character" w:customStyle="1" w:styleId="FooterChar">
    <w:name w:val="Footer Char"/>
    <w:basedOn w:val="DefaultParagraphFont"/>
    <w:link w:val="Footer"/>
    <w:uiPriority w:val="99"/>
    <w:rsid w:val="00CF634E"/>
    <w:rPr>
      <w:rFonts w:eastAsiaTheme="minorEastAsia"/>
      <w:sz w:val="24"/>
      <w:szCs w:val="24"/>
    </w:rPr>
  </w:style>
  <w:style w:type="character" w:styleId="FootnoteReference">
    <w:name w:val="footnote reference"/>
    <w:basedOn w:val="DefaultParagraphFont"/>
    <w:uiPriority w:val="99"/>
    <w:semiHidden/>
    <w:unhideWhenUsed/>
    <w:rsid w:val="00CF634E"/>
    <w:rPr>
      <w:vertAlign w:val="superscript"/>
    </w:rPr>
  </w:style>
  <w:style w:type="character" w:styleId="CommentReference">
    <w:name w:val="annotation reference"/>
    <w:basedOn w:val="DefaultParagraphFont"/>
    <w:uiPriority w:val="99"/>
    <w:semiHidden/>
    <w:unhideWhenUsed/>
    <w:rsid w:val="00CF634E"/>
    <w:rPr>
      <w:sz w:val="16"/>
      <w:szCs w:val="16"/>
    </w:rPr>
  </w:style>
  <w:style w:type="character" w:styleId="Hyperlink">
    <w:name w:val="Hyperlink"/>
    <w:basedOn w:val="DefaultParagraphFont"/>
    <w:uiPriority w:val="99"/>
    <w:unhideWhenUsed/>
    <w:rsid w:val="00CF634E"/>
    <w:rPr>
      <w:color w:val="0563C1" w:themeColor="hyperlink"/>
      <w:u w:val="single"/>
    </w:rPr>
  </w:style>
  <w:style w:type="character" w:styleId="FollowedHyperlink">
    <w:name w:val="FollowedHyperlink"/>
    <w:basedOn w:val="DefaultParagraphFont"/>
    <w:uiPriority w:val="99"/>
    <w:semiHidden/>
    <w:unhideWhenUsed/>
    <w:rsid w:val="00CF634E"/>
    <w:rPr>
      <w:color w:val="954F72" w:themeColor="followedHyperlink"/>
      <w:u w:val="single"/>
    </w:rPr>
  </w:style>
  <w:style w:type="paragraph" w:styleId="NormalWeb">
    <w:name w:val="Normal (Web)"/>
    <w:basedOn w:val="Normal"/>
    <w:uiPriority w:val="99"/>
    <w:unhideWhenUsed/>
    <w:rsid w:val="00CF634E"/>
    <w:pPr>
      <w:spacing w:before="100" w:beforeAutospacing="1" w:after="100" w:afterAutospacing="1"/>
    </w:pPr>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F634E"/>
    <w:rPr>
      <w:b/>
      <w:bCs/>
    </w:rPr>
  </w:style>
  <w:style w:type="character" w:customStyle="1" w:styleId="CommentSubjectChar">
    <w:name w:val="Comment Subject Char"/>
    <w:basedOn w:val="CommentTextChar"/>
    <w:link w:val="CommentSubject"/>
    <w:uiPriority w:val="99"/>
    <w:semiHidden/>
    <w:rsid w:val="00CF634E"/>
    <w:rPr>
      <w:rFonts w:eastAsiaTheme="minorEastAsia"/>
      <w:b/>
      <w:bCs/>
      <w:sz w:val="20"/>
      <w:szCs w:val="20"/>
    </w:rPr>
  </w:style>
  <w:style w:type="paragraph" w:styleId="BalloonText">
    <w:name w:val="Balloon Text"/>
    <w:basedOn w:val="Normal"/>
    <w:link w:val="BalloonTextChar"/>
    <w:uiPriority w:val="99"/>
    <w:semiHidden/>
    <w:unhideWhenUsed/>
    <w:rsid w:val="00CF634E"/>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34E"/>
    <w:rPr>
      <w:rFonts w:ascii="Lucida Grande" w:eastAsiaTheme="minorEastAsia" w:hAnsi="Lucida Grande"/>
      <w:sz w:val="18"/>
      <w:szCs w:val="18"/>
    </w:rPr>
  </w:style>
  <w:style w:type="paragraph" w:styleId="NoSpacing">
    <w:name w:val="No Spacing"/>
    <w:link w:val="NoSpacingChar"/>
    <w:uiPriority w:val="1"/>
    <w:qFormat/>
    <w:rsid w:val="00CF634E"/>
  </w:style>
  <w:style w:type="character" w:customStyle="1" w:styleId="NoSpacingChar">
    <w:name w:val="No Spacing Char"/>
    <w:basedOn w:val="DefaultParagraphFont"/>
    <w:link w:val="NoSpacing"/>
    <w:uiPriority w:val="1"/>
    <w:rsid w:val="00CF634E"/>
  </w:style>
  <w:style w:type="paragraph" w:styleId="ListParagraph">
    <w:name w:val="List Paragraph"/>
    <w:basedOn w:val="Normal"/>
    <w:link w:val="ListParagraphChar"/>
    <w:uiPriority w:val="34"/>
    <w:qFormat/>
    <w:rsid w:val="00CF634E"/>
    <w:pPr>
      <w:ind w:left="720"/>
      <w:contextualSpacing/>
    </w:pPr>
  </w:style>
  <w:style w:type="numbering" w:customStyle="1" w:styleId="BulletsMiHIN">
    <w:name w:val="Bullets MiHIN"/>
    <w:basedOn w:val="NoList"/>
    <w:uiPriority w:val="99"/>
    <w:rsid w:val="00643BA3"/>
    <w:pPr>
      <w:numPr>
        <w:numId w:val="1"/>
      </w:numPr>
    </w:pPr>
  </w:style>
  <w:style w:type="character" w:customStyle="1" w:styleId="ListParagraphChar">
    <w:name w:val="List Paragraph Char"/>
    <w:basedOn w:val="DefaultParagraphFont"/>
    <w:link w:val="ListParagraph"/>
    <w:uiPriority w:val="34"/>
    <w:rsid w:val="00355BC4"/>
  </w:style>
  <w:style w:type="character" w:customStyle="1" w:styleId="Heading2Char">
    <w:name w:val="Heading 2 Char"/>
    <w:basedOn w:val="DefaultParagraphFont"/>
    <w:link w:val="Heading2"/>
    <w:uiPriority w:val="9"/>
    <w:rsid w:val="00E24406"/>
    <w:rPr>
      <w:rFonts w:ascii="Cambria" w:eastAsiaTheme="majorEastAsia" w:hAnsi="Cambria" w:cs="Arial"/>
      <w:b/>
      <w:color w:val="77A684"/>
      <w:sz w:val="36"/>
      <w:szCs w:val="32"/>
    </w:rPr>
  </w:style>
  <w:style w:type="character" w:customStyle="1" w:styleId="Heading3Char">
    <w:name w:val="Heading 3 Char"/>
    <w:basedOn w:val="DefaultParagraphFont"/>
    <w:link w:val="Heading3"/>
    <w:uiPriority w:val="9"/>
    <w:rsid w:val="000A3100"/>
    <w:rPr>
      <w:rFonts w:ascii="Cambria" w:eastAsiaTheme="majorEastAsia" w:hAnsi="Cambria" w:cs="Arial"/>
      <w:b/>
      <w:color w:val="77A684"/>
      <w:sz w:val="28"/>
    </w:rPr>
  </w:style>
  <w:style w:type="character" w:customStyle="1" w:styleId="Heading4Char">
    <w:name w:val="Heading 4 Char"/>
    <w:basedOn w:val="DefaultParagraphFont"/>
    <w:link w:val="Heading4"/>
    <w:uiPriority w:val="9"/>
    <w:rsid w:val="0073087A"/>
    <w:rPr>
      <w:rFonts w:ascii="Cambria" w:eastAsiaTheme="majorEastAsia" w:hAnsi="Cambria" w:cs="Arial"/>
      <w:b/>
      <w:color w:val="2E74B5" w:themeColor="accent1" w:themeShade="BF"/>
    </w:rPr>
  </w:style>
  <w:style w:type="paragraph" w:styleId="Subtitle">
    <w:name w:val="Subtitle"/>
    <w:basedOn w:val="Normal"/>
    <w:next w:val="Normal"/>
    <w:link w:val="SubtitleChar"/>
    <w:uiPriority w:val="11"/>
    <w:qFormat/>
    <w:rsid w:val="00355BC4"/>
    <w:pPr>
      <w:spacing w:before="0"/>
      <w:jc w:val="center"/>
    </w:pPr>
    <w:rPr>
      <w:rFonts w:ascii="Arial" w:hAnsi="Arial"/>
      <w:i/>
      <w:color w:val="FFFFFF" w:themeColor="background1"/>
      <w:sz w:val="18"/>
      <w:szCs w:val="18"/>
    </w:rPr>
  </w:style>
  <w:style w:type="character" w:customStyle="1" w:styleId="SubtitleChar">
    <w:name w:val="Subtitle Char"/>
    <w:basedOn w:val="DefaultParagraphFont"/>
    <w:link w:val="Subtitle"/>
    <w:uiPriority w:val="11"/>
    <w:rsid w:val="00355BC4"/>
    <w:rPr>
      <w:rFonts w:ascii="Arial" w:hAnsi="Arial"/>
      <w:i/>
      <w:color w:val="FFFFFF" w:themeColor="background1"/>
      <w:sz w:val="18"/>
      <w:szCs w:val="18"/>
    </w:rPr>
  </w:style>
  <w:style w:type="paragraph" w:styleId="IntenseQuote">
    <w:name w:val="Intense Quote"/>
    <w:basedOn w:val="Normal"/>
    <w:next w:val="Normal"/>
    <w:link w:val="IntenseQuoteChar"/>
    <w:uiPriority w:val="30"/>
    <w:qFormat/>
    <w:rsid w:val="00153C55"/>
    <w:pPr>
      <w:tabs>
        <w:tab w:val="left" w:pos="2040"/>
      </w:tabs>
      <w:spacing w:before="0" w:after="40"/>
      <w:jc w:val="center"/>
    </w:pPr>
    <w:rPr>
      <w:b/>
      <w:i/>
    </w:rPr>
  </w:style>
  <w:style w:type="character" w:customStyle="1" w:styleId="IntenseQuoteChar">
    <w:name w:val="Intense Quote Char"/>
    <w:basedOn w:val="DefaultParagraphFont"/>
    <w:link w:val="IntenseQuote"/>
    <w:uiPriority w:val="30"/>
    <w:rsid w:val="00153C55"/>
    <w:rPr>
      <w:rFonts w:ascii="Cambria" w:hAnsi="Cambria"/>
      <w:b/>
      <w:i/>
    </w:rPr>
  </w:style>
  <w:style w:type="table" w:styleId="TableGrid">
    <w:name w:val="Table Grid"/>
    <w:basedOn w:val="TableNormal"/>
    <w:uiPriority w:val="59"/>
    <w:rsid w:val="00DD6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0C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iHINTableFormat">
    <w:name w:val="MiHIN Table Format"/>
    <w:basedOn w:val="TableNormal"/>
    <w:uiPriority w:val="99"/>
    <w:rsid w:val="00720C69"/>
    <w:rPr>
      <w:rFonts w:ascii="Cambria" w:hAnsi="Cambr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mbria" w:hAnsi="Cambria"/>
        <w:b/>
        <w:color w:val="auto"/>
        <w:sz w:val="20"/>
      </w:rPr>
      <w:tblPr/>
      <w:tcPr>
        <w:shd w:val="clear" w:color="auto" w:fill="BDD6EE"/>
      </w:tcPr>
    </w:tblStylePr>
  </w:style>
  <w:style w:type="character" w:styleId="Strong">
    <w:name w:val="Strong"/>
    <w:uiPriority w:val="22"/>
    <w:qFormat/>
    <w:rsid w:val="00720C69"/>
    <w:rPr>
      <w:b/>
      <w:sz w:val="20"/>
      <w:szCs w:val="20"/>
    </w:rPr>
  </w:style>
  <w:style w:type="character" w:customStyle="1" w:styleId="UnresolvedMention1">
    <w:name w:val="Unresolved Mention1"/>
    <w:basedOn w:val="DefaultParagraphFont"/>
    <w:uiPriority w:val="99"/>
    <w:semiHidden/>
    <w:unhideWhenUsed/>
    <w:rsid w:val="001C6B00"/>
    <w:rPr>
      <w:color w:val="808080"/>
      <w:shd w:val="clear" w:color="auto" w:fill="E6E6E6"/>
    </w:rPr>
  </w:style>
  <w:style w:type="paragraph" w:styleId="TOCHeading">
    <w:name w:val="TOC Heading"/>
    <w:basedOn w:val="Heading1"/>
    <w:next w:val="Normal"/>
    <w:uiPriority w:val="39"/>
    <w:unhideWhenUsed/>
    <w:qFormat/>
    <w:rsid w:val="00AD62E4"/>
    <w:pPr>
      <w:keepNext/>
      <w:keepLines/>
      <w:spacing w:before="240" w:line="259" w:lineRule="auto"/>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24406"/>
    <w:pPr>
      <w:spacing w:after="100"/>
    </w:pPr>
  </w:style>
  <w:style w:type="paragraph" w:styleId="TOC2">
    <w:name w:val="toc 2"/>
    <w:basedOn w:val="Normal"/>
    <w:next w:val="Normal"/>
    <w:autoRedefine/>
    <w:uiPriority w:val="39"/>
    <w:unhideWhenUsed/>
    <w:rsid w:val="00E24406"/>
    <w:pPr>
      <w:spacing w:after="100"/>
      <w:ind w:left="240"/>
    </w:pPr>
  </w:style>
  <w:style w:type="paragraph" w:styleId="TOC3">
    <w:name w:val="toc 3"/>
    <w:basedOn w:val="Normal"/>
    <w:next w:val="Normal"/>
    <w:autoRedefine/>
    <w:uiPriority w:val="39"/>
    <w:unhideWhenUsed/>
    <w:rsid w:val="001727C8"/>
    <w:pPr>
      <w:spacing w:after="100"/>
      <w:ind w:left="480"/>
    </w:pPr>
  </w:style>
  <w:style w:type="character" w:styleId="UnresolvedMention">
    <w:name w:val="Unresolved Mention"/>
    <w:basedOn w:val="DefaultParagraphFont"/>
    <w:uiPriority w:val="99"/>
    <w:semiHidden/>
    <w:unhideWhenUsed/>
    <w:rsid w:val="00C96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CEEC-FD3E-4141-BE8F-A9AB22EF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Slack Quick Start Guide</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Slack Quick Start Guide</dc:title>
  <dc:subject>Prepared for bcbs interopathon by velatura</dc:subject>
  <dc:creator>Scott Southard</dc:creator>
  <cp:keywords/>
  <dc:description/>
  <cp:lastModifiedBy>Kendrah Baker</cp:lastModifiedBy>
  <cp:revision>2</cp:revision>
  <dcterms:created xsi:type="dcterms:W3CDTF">2021-03-04T14:17:00Z</dcterms:created>
  <dcterms:modified xsi:type="dcterms:W3CDTF">2021-03-04T14:17:00Z</dcterms:modified>
</cp:coreProperties>
</file>