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722F1" w14:textId="77777777" w:rsidR="005657B3" w:rsidRDefault="005657B3" w:rsidP="005657B3">
      <w:pPr>
        <w:tabs>
          <w:tab w:val="left" w:pos="5175"/>
          <w:tab w:val="right" w:pos="9360"/>
        </w:tabs>
        <w:jc w:val="center"/>
        <w:rPr>
          <w:rFonts w:asciiTheme="minorHAnsi" w:eastAsia="Times New Roman" w:hAnsiTheme="minorHAnsi" w:cstheme="minorHAnsi"/>
          <w:sz w:val="52"/>
          <w:szCs w:val="52"/>
        </w:rPr>
      </w:pPr>
      <w:r>
        <w:rPr>
          <w:rFonts w:eastAsia="Times New Roman" w:cstheme="minorHAnsi"/>
          <w:sz w:val="52"/>
          <w:szCs w:val="52"/>
        </w:rPr>
        <w:t>A Quick Guide to Teamwork Spaces</w:t>
      </w:r>
    </w:p>
    <w:p w14:paraId="5BFDD0BB" w14:textId="65F7A72E" w:rsidR="000C1D88" w:rsidRPr="000C1D88" w:rsidRDefault="00513BE5" w:rsidP="005657B3">
      <w:pPr>
        <w:rPr>
          <w:sz w:val="22"/>
          <w:rPrChange w:id="0" w:author="Kalina Foster" w:date="2021-02-08T11:02:00Z">
            <w:rPr>
              <w:rFonts w:eastAsia="Times New Roman" w:cstheme="minorHAnsi"/>
            </w:rPr>
          </w:rPrChange>
        </w:rPr>
      </w:pPr>
      <w:ins w:id="1" w:author="Weidenaar, Joni" w:date="2021-01-25T14:12:00Z">
        <w:r w:rsidRPr="009E55D5">
          <w:rPr>
            <w:rFonts w:eastAsia="Times New Roman" w:cstheme="minorHAnsi"/>
            <w:sz w:val="22"/>
            <w:rPrChange w:id="2" w:author="Weidenaar, Joni" w:date="2021-01-28T15:52:00Z">
              <w:rPr>
                <w:rFonts w:eastAsia="Times New Roman" w:cstheme="minorHAnsi"/>
              </w:rPr>
            </w:rPrChange>
          </w:rPr>
          <w:t xml:space="preserve">This </w:t>
        </w:r>
      </w:ins>
      <w:ins w:id="3" w:author="Weidenaar, Joni" w:date="2021-01-25T14:13:00Z">
        <w:r w:rsidRPr="009E55D5">
          <w:rPr>
            <w:rFonts w:eastAsia="Times New Roman" w:cstheme="minorHAnsi"/>
            <w:sz w:val="22"/>
            <w:rPrChange w:id="4" w:author="Weidenaar, Joni" w:date="2021-01-28T15:52:00Z">
              <w:rPr>
                <w:rFonts w:eastAsia="Times New Roman" w:cstheme="minorHAnsi"/>
              </w:rPr>
            </w:rPrChange>
          </w:rPr>
          <w:t xml:space="preserve">quick start guide provides a brief overview </w:t>
        </w:r>
      </w:ins>
      <w:ins w:id="5" w:author="Kalina Foster" w:date="2021-02-08T10:55:00Z">
        <w:r w:rsidR="00C655D1">
          <w:rPr>
            <w:rFonts w:eastAsia="Times New Roman" w:cstheme="minorHAnsi"/>
            <w:sz w:val="22"/>
          </w:rPr>
          <w:t xml:space="preserve">on </w:t>
        </w:r>
      </w:ins>
      <w:ins w:id="6" w:author="Weidenaar, Joni" w:date="2021-01-25T14:14:00Z">
        <w:r w:rsidRPr="009E55D5">
          <w:rPr>
            <w:rFonts w:eastAsia="Times New Roman" w:cstheme="minorHAnsi"/>
            <w:sz w:val="22"/>
            <w:rPrChange w:id="7" w:author="Weidenaar, Joni" w:date="2021-01-28T15:52:00Z">
              <w:rPr>
                <w:rFonts w:eastAsia="Times New Roman" w:cstheme="minorHAnsi"/>
                <w:i/>
                <w:sz w:val="22"/>
              </w:rPr>
            </w:rPrChange>
          </w:rPr>
          <w:t>how to log into Teamw</w:t>
        </w:r>
        <w:r w:rsidRPr="009E55D5">
          <w:rPr>
            <w:rFonts w:eastAsia="Times New Roman" w:cstheme="minorHAnsi"/>
            <w:sz w:val="22"/>
            <w:rPrChange w:id="8" w:author="Weidenaar, Joni" w:date="2021-01-28T15:52:00Z">
              <w:rPr>
                <w:rFonts w:eastAsia="Times New Roman" w:cstheme="minorHAnsi"/>
              </w:rPr>
            </w:rPrChange>
          </w:rPr>
          <w:t>ork Spaces and</w:t>
        </w:r>
      </w:ins>
      <w:ins w:id="9" w:author="Weidenaar, Joni" w:date="2021-01-25T14:13:00Z">
        <w:r w:rsidRPr="009E55D5">
          <w:rPr>
            <w:rFonts w:eastAsia="Times New Roman" w:cstheme="minorHAnsi"/>
            <w:sz w:val="22"/>
            <w:rPrChange w:id="10" w:author="Weidenaar, Joni" w:date="2021-01-28T15:52:00Z">
              <w:rPr>
                <w:rFonts w:eastAsia="Times New Roman" w:cstheme="minorHAnsi"/>
              </w:rPr>
            </w:rPrChange>
          </w:rPr>
          <w:t xml:space="preserve"> what will be available to you during the </w:t>
        </w:r>
        <w:proofErr w:type="spellStart"/>
        <w:r w:rsidRPr="009E55D5">
          <w:rPr>
            <w:rFonts w:eastAsia="Times New Roman" w:cstheme="minorHAnsi"/>
            <w:sz w:val="22"/>
            <w:rPrChange w:id="11" w:author="Weidenaar, Joni" w:date="2021-01-28T15:52:00Z">
              <w:rPr>
                <w:rFonts w:eastAsia="Times New Roman" w:cstheme="minorHAnsi"/>
              </w:rPr>
            </w:rPrChange>
          </w:rPr>
          <w:t>InterOpathon</w:t>
        </w:r>
      </w:ins>
      <w:proofErr w:type="spellEnd"/>
      <w:ins w:id="12" w:author="Weidenaar, Joni" w:date="2021-01-25T14:14:00Z">
        <w:r w:rsidRPr="009E55D5">
          <w:rPr>
            <w:rFonts w:eastAsia="Times New Roman" w:cstheme="minorHAnsi"/>
            <w:sz w:val="22"/>
            <w:rPrChange w:id="13" w:author="Weidenaar, Joni" w:date="2021-01-28T15:52:00Z">
              <w:rPr>
                <w:rFonts w:eastAsia="Times New Roman" w:cstheme="minorHAnsi"/>
              </w:rPr>
            </w:rPrChange>
          </w:rPr>
          <w:t>.</w:t>
        </w:r>
      </w:ins>
      <w:ins w:id="14" w:author="Weidenaar, Joni" w:date="2021-01-25T14:12:00Z">
        <w:r w:rsidRPr="009E55D5">
          <w:rPr>
            <w:rFonts w:eastAsia="Times New Roman" w:cstheme="minorHAnsi"/>
            <w:sz w:val="22"/>
            <w:rPrChange w:id="15" w:author="Weidenaar, Joni" w:date="2021-01-28T15:52:00Z">
              <w:rPr>
                <w:rFonts w:eastAsia="Times New Roman" w:cstheme="minorHAnsi"/>
              </w:rPr>
            </w:rPrChange>
          </w:rPr>
          <w:t xml:space="preserve"> Please note some </w:t>
        </w:r>
      </w:ins>
      <w:ins w:id="16" w:author="Weidenaar, Joni" w:date="2021-01-25T14:13:00Z">
        <w:r w:rsidRPr="009E55D5">
          <w:rPr>
            <w:sz w:val="22"/>
            <w:rPrChange w:id="17" w:author="Weidenaar, Joni" w:date="2021-01-28T15:52:00Z">
              <w:rPr/>
            </w:rPrChange>
          </w:rPr>
          <w:t xml:space="preserve">images in this guide are from a previous event </w:t>
        </w:r>
      </w:ins>
      <w:ins w:id="18" w:author="Weidenaar, Joni" w:date="2021-01-25T14:15:00Z">
        <w:r w:rsidRPr="009E55D5">
          <w:rPr>
            <w:sz w:val="22"/>
            <w:rPrChange w:id="19" w:author="Weidenaar, Joni" w:date="2021-01-28T15:52:00Z">
              <w:rPr>
                <w:i/>
                <w:sz w:val="22"/>
              </w:rPr>
            </w:rPrChange>
          </w:rPr>
          <w:t>and</w:t>
        </w:r>
      </w:ins>
      <w:ins w:id="20" w:author="Weidenaar, Joni" w:date="2021-01-25T14:13:00Z">
        <w:r w:rsidRPr="009E55D5">
          <w:rPr>
            <w:sz w:val="22"/>
            <w:rPrChange w:id="21" w:author="Weidenaar, Joni" w:date="2021-01-28T15:52:00Z">
              <w:rPr>
                <w:i/>
                <w:sz w:val="22"/>
              </w:rPr>
            </w:rPrChange>
          </w:rPr>
          <w:t xml:space="preserve"> your Team</w:t>
        </w:r>
      </w:ins>
      <w:ins w:id="22" w:author="Weidenaar, Joni" w:date="2021-01-25T14:15:00Z">
        <w:r w:rsidRPr="009E55D5">
          <w:rPr>
            <w:sz w:val="22"/>
            <w:rPrChange w:id="23" w:author="Weidenaar, Joni" w:date="2021-01-28T15:52:00Z">
              <w:rPr>
                <w:i/>
                <w:sz w:val="22"/>
              </w:rPr>
            </w:rPrChange>
          </w:rPr>
          <w:t>’s Space may look slightly different</w:t>
        </w:r>
      </w:ins>
      <w:ins w:id="24" w:author="Weidenaar, Joni" w:date="2021-01-25T14:13:00Z">
        <w:r w:rsidRPr="009E55D5">
          <w:rPr>
            <w:sz w:val="22"/>
            <w:rPrChange w:id="25" w:author="Weidenaar, Joni" w:date="2021-01-28T15:52:00Z">
              <w:rPr/>
            </w:rPrChange>
          </w:rPr>
          <w:t>.</w:t>
        </w:r>
      </w:ins>
    </w:p>
    <w:p w14:paraId="5C6F3CDE" w14:textId="14BB3091" w:rsidR="006B2191" w:rsidRPr="003866BA" w:rsidRDefault="006B2191">
      <w:pPr>
        <w:pStyle w:val="ListParagraph"/>
        <w:numPr>
          <w:ilvl w:val="0"/>
          <w:numId w:val="4"/>
        </w:numPr>
        <w:rPr>
          <w:ins w:id="26" w:author="Weidenaar, Joni" w:date="2021-01-25T14:01:00Z"/>
          <w:rFonts w:eastAsia="Times New Roman" w:cstheme="minorHAnsi"/>
          <w:b/>
          <w:bCs/>
          <w:rPrChange w:id="27" w:author="Weidenaar, Joni" w:date="2021-01-25T14:02:00Z">
            <w:rPr>
              <w:ins w:id="28" w:author="Weidenaar, Joni" w:date="2021-01-25T14:01:00Z"/>
              <w:rFonts w:eastAsia="Times New Roman" w:cstheme="minorHAnsi"/>
              <w:sz w:val="22"/>
              <w:szCs w:val="22"/>
            </w:rPr>
          </w:rPrChange>
        </w:rPr>
        <w:pPrChange w:id="29" w:author="Weidenaar, Joni" w:date="2021-01-25T14:01:00Z">
          <w:pPr>
            <w:jc w:val="center"/>
          </w:pPr>
        </w:pPrChange>
      </w:pPr>
      <w:ins w:id="30" w:author="Weidenaar, Joni" w:date="2021-01-25T14:01:00Z">
        <w:r w:rsidRPr="003866BA">
          <w:rPr>
            <w:rFonts w:eastAsia="Times New Roman" w:cstheme="minorHAnsi"/>
            <w:b/>
            <w:bCs/>
          </w:rPr>
          <w:t>Create an</w:t>
        </w:r>
        <w:r w:rsidRPr="003866BA">
          <w:rPr>
            <w:rFonts w:eastAsia="Times New Roman" w:cstheme="minorHAnsi"/>
            <w:b/>
            <w:bCs/>
            <w:rPrChange w:id="31" w:author="Weidenaar, Joni" w:date="2021-01-25T14:02:00Z">
              <w:rPr>
                <w:rFonts w:eastAsia="Times New Roman" w:cstheme="minorHAnsi"/>
                <w:sz w:val="22"/>
                <w:szCs w:val="22"/>
              </w:rPr>
            </w:rPrChange>
          </w:rPr>
          <w:t xml:space="preserve"> Account</w:t>
        </w:r>
      </w:ins>
    </w:p>
    <w:p w14:paraId="2C4F6BFC" w14:textId="64CD058E" w:rsidR="00BC3CED" w:rsidRPr="00BC3CED" w:rsidRDefault="003D0F38" w:rsidP="00BC3CED">
      <w:pPr>
        <w:pStyle w:val="ListParagraph"/>
        <w:numPr>
          <w:ilvl w:val="1"/>
          <w:numId w:val="4"/>
        </w:numPr>
        <w:rPr>
          <w:ins w:id="32" w:author="Kalina Foster" w:date="2021-02-08T10:58:00Z"/>
          <w:rFonts w:eastAsia="Times New Roman" w:cstheme="minorHAnsi"/>
          <w:rPrChange w:id="33" w:author="Kalina Foster" w:date="2021-02-08T10:58:00Z">
            <w:rPr>
              <w:ins w:id="34" w:author="Kalina Foster" w:date="2021-02-08T10:58:00Z"/>
            </w:rPr>
          </w:rPrChange>
        </w:rPr>
      </w:pPr>
      <w:ins w:id="35" w:author="Kalina Foster" w:date="2021-02-08T11:04:00Z">
        <w:r>
          <w:rPr>
            <w:rFonts w:eastAsia="Times New Roman" w:cstheme="minorHAnsi"/>
          </w:rPr>
          <w:t>A</w:t>
        </w:r>
      </w:ins>
      <w:ins w:id="36" w:author="Kalina Foster" w:date="2021-02-08T10:57:00Z">
        <w:r w:rsidR="002B7CF9">
          <w:rPr>
            <w:rFonts w:eastAsia="Times New Roman" w:cstheme="minorHAnsi"/>
          </w:rPr>
          <w:t xml:space="preserve">n invitation email from </w:t>
        </w:r>
      </w:ins>
      <w:ins w:id="37" w:author="Kalina Foster" w:date="2021-02-08T10:56:00Z">
        <w:r w:rsidR="002B7CF9" w:rsidRPr="0044363B">
          <w:rPr>
            <w:rFonts w:eastAsia="Times New Roman" w:cstheme="minorHAnsi"/>
            <w:color w:val="2E74B5" w:themeColor="accent1" w:themeShade="BF"/>
            <w:u w:val="single"/>
          </w:rPr>
          <w:t>support@teamwork.com</w:t>
        </w:r>
      </w:ins>
      <w:ins w:id="38" w:author="Foster, Kalina" w:date="2021-02-08T10:56:00Z">
        <w:del w:id="39" w:author="Kalina Foster" w:date="2021-02-08T10:56:00Z">
          <w:r w:rsidR="002B7CF9" w:rsidDel="002B7CF9">
            <w:rPr>
              <w:rFonts w:eastAsia="Times New Roman" w:cstheme="minorHAnsi"/>
            </w:rPr>
            <w:fldChar w:fldCharType="begin"/>
          </w:r>
          <w:r w:rsidR="002B7CF9" w:rsidDel="002B7CF9">
            <w:rPr>
              <w:rFonts w:eastAsia="Times New Roman" w:cstheme="minorHAnsi"/>
            </w:rPr>
            <w:fldChar w:fldCharType="end"/>
          </w:r>
        </w:del>
      </w:ins>
      <w:ins w:id="40" w:author="Kalina Foster" w:date="2021-02-08T10:56:00Z">
        <w:r w:rsidR="002B7CF9">
          <w:rPr>
            <w:rFonts w:eastAsia="Times New Roman" w:cstheme="minorHAnsi"/>
          </w:rPr>
          <w:t xml:space="preserve"> </w:t>
        </w:r>
      </w:ins>
      <w:ins w:id="41" w:author="Kalina Foster" w:date="2021-02-08T11:04:00Z">
        <w:r>
          <w:rPr>
            <w:rFonts w:eastAsia="Times New Roman" w:cstheme="minorHAnsi"/>
          </w:rPr>
          <w:t xml:space="preserve">will be sent to every </w:t>
        </w:r>
        <w:r w:rsidR="00B41288">
          <w:rPr>
            <w:rFonts w:eastAsia="Times New Roman" w:cstheme="minorHAnsi"/>
          </w:rPr>
          <w:t>event participant</w:t>
        </w:r>
      </w:ins>
    </w:p>
    <w:p w14:paraId="7775532E" w14:textId="617B6134" w:rsidR="006B2191" w:rsidRPr="00BC3CED" w:rsidRDefault="009D2EB6" w:rsidP="00055F46">
      <w:pPr>
        <w:jc w:val="center"/>
        <w:rPr>
          <w:ins w:id="42" w:author="Weidenaar, Joni" w:date="2021-01-25T14:03:00Z"/>
          <w:rFonts w:eastAsia="Times New Roman" w:cstheme="minorHAnsi"/>
          <w:rPrChange w:id="43" w:author="Kalina Foster" w:date="2021-02-08T10:58:00Z">
            <w:rPr>
              <w:ins w:id="44" w:author="Weidenaar, Joni" w:date="2021-01-25T14:03:00Z"/>
            </w:rPr>
          </w:rPrChange>
        </w:rPr>
      </w:pPr>
      <w:ins w:id="45" w:author="Kalina Foster" w:date="2021-02-08T10:58:00Z">
        <w:r>
          <w:rPr>
            <w:rFonts w:eastAsia="Times New Roman" w:cstheme="minorHAnsi"/>
            <w:noProof/>
          </w:rPr>
          <w:drawing>
            <wp:inline distT="0" distB="0" distL="0" distR="0" wp14:anchorId="19C6487E" wp14:editId="0438870A">
              <wp:extent cx="3814001" cy="2000701"/>
              <wp:effectExtent l="0" t="0" r="0" b="6350"/>
              <wp:docPr id="9" name="Picture 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eams&#10;&#10;Description automatically generated"/>
                      <pic:cNvPicPr/>
                    </pic:nvPicPr>
                    <pic:blipFill rotWithShape="1">
                      <a:blip r:embed="rId10" cstate="print">
                        <a:extLst>
                          <a:ext uri="{28A0092B-C50C-407E-A947-70E740481C1C}">
                            <a14:useLocalDpi xmlns:a14="http://schemas.microsoft.com/office/drawing/2010/main" val="0"/>
                          </a:ext>
                        </a:extLst>
                      </a:blip>
                      <a:srcRect l="17042" t="5145" r="17426" b="19037"/>
                      <a:stretch/>
                    </pic:blipFill>
                    <pic:spPr bwMode="auto">
                      <a:xfrm>
                        <a:off x="0" y="0"/>
                        <a:ext cx="3840667" cy="2014689"/>
                      </a:xfrm>
                      <a:prstGeom prst="rect">
                        <a:avLst/>
                      </a:prstGeom>
                      <a:ln>
                        <a:noFill/>
                      </a:ln>
                      <a:extLst>
                        <a:ext uri="{53640926-AAD7-44D8-BBD7-CCE9431645EC}">
                          <a14:shadowObscured xmlns:a14="http://schemas.microsoft.com/office/drawing/2010/main"/>
                        </a:ext>
                      </a:extLst>
                    </pic:spPr>
                  </pic:pic>
                </a:graphicData>
              </a:graphic>
            </wp:inline>
          </w:drawing>
        </w:r>
      </w:ins>
      <w:del w:id="46" w:author="Kalina Foster" w:date="2021-02-08T10:57:00Z">
        <w:r w:rsidR="005657B3" w:rsidRPr="00BC3CED" w:rsidDel="002B7CF9">
          <w:rPr>
            <w:rFonts w:eastAsia="Times New Roman" w:cstheme="minorHAnsi"/>
            <w:rPrChange w:id="47" w:author="Kalina Foster" w:date="2021-02-08T10:58:00Z">
              <w:rPr/>
            </w:rPrChange>
          </w:rPr>
          <w:delText>***</w:delText>
        </w:r>
        <w:r w:rsidR="005657B3" w:rsidRPr="006B2191" w:rsidDel="002B7CF9">
          <w:delText xml:space="preserve">In order to utilize this service for the upcoming InterOpathon, you must first </w:delText>
        </w:r>
      </w:del>
      <w:ins w:id="48" w:author="Weidenaar, Joni" w:date="2021-01-25T14:02:00Z">
        <w:del w:id="49" w:author="Kalina Foster" w:date="2021-02-08T10:56:00Z">
          <w:r w:rsidR="006B2191" w:rsidRPr="006B2191" w:rsidDel="002B7CF9">
            <w:delText>F</w:delText>
          </w:r>
        </w:del>
      </w:ins>
      <w:del w:id="50" w:author="Kalina Foster" w:date="2021-02-08T10:56:00Z">
        <w:r w:rsidR="005657B3" w:rsidRPr="006B2191" w:rsidDel="002B7CF9">
          <w:delText>f</w:delText>
        </w:r>
      </w:del>
      <w:ins w:id="51" w:author="Weidenaar, Joni" w:date="2021-01-25T14:12:00Z">
        <w:del w:id="52" w:author="Kalina Foster" w:date="2021-02-08T10:56:00Z">
          <w:r w:rsidR="00513BE5" w:rsidDel="002B7CF9">
            <w:delText>rom</w:delText>
          </w:r>
        </w:del>
      </w:ins>
      <w:del w:id="53" w:author="Kalina Foster" w:date="2021-02-08T10:56:00Z">
        <w:r w:rsidR="005657B3" w:rsidRPr="006B2191" w:rsidDel="002B7CF9">
          <w:delText xml:space="preserve">ind the invitation email </w:delText>
        </w:r>
      </w:del>
      <w:ins w:id="54" w:author="Weidenaar, Joni" w:date="2021-01-25T14:00:00Z">
        <w:del w:id="55" w:author="Kalina Foster" w:date="2021-02-08T10:56:00Z">
          <w:r w:rsidR="006B2191" w:rsidRPr="006B2191" w:rsidDel="002B7CF9">
            <w:delText xml:space="preserve">(include email </w:delText>
          </w:r>
        </w:del>
      </w:ins>
      <w:ins w:id="56" w:author="Weidenaar, Joni" w:date="2021-01-25T14:01:00Z">
        <w:del w:id="57" w:author="Kalina Foster" w:date="2021-02-08T10:56:00Z">
          <w:r w:rsidR="006B2191" w:rsidRPr="006B2191" w:rsidDel="002B7CF9">
            <w:delText xml:space="preserve">address </w:delText>
          </w:r>
        </w:del>
      </w:ins>
      <w:ins w:id="58" w:author="Weidenaar, Joni" w:date="2021-01-25T14:00:00Z">
        <w:del w:id="59" w:author="Kalina Foster" w:date="2021-02-08T10:56:00Z">
          <w:r w:rsidR="006B2191" w:rsidRPr="006B2191" w:rsidDel="002B7CF9">
            <w:delText xml:space="preserve">invitation would come from) </w:delText>
          </w:r>
        </w:del>
      </w:ins>
      <w:del w:id="60" w:author="Kalina Foster" w:date="2021-02-08T10:56:00Z">
        <w:r w:rsidR="005657B3" w:rsidRPr="006B2191" w:rsidDel="002B7CF9">
          <w:delText xml:space="preserve">and </w:delText>
        </w:r>
        <w:commentRangeStart w:id="61"/>
        <w:r w:rsidR="005657B3" w:rsidRPr="006B2191" w:rsidDel="002B7CF9">
          <w:delText>create an account</w:delText>
        </w:r>
        <w:commentRangeEnd w:id="61"/>
        <w:r w:rsidR="006B2191" w:rsidRPr="009E55D5" w:rsidDel="002B7CF9">
          <w:rPr>
            <w:rStyle w:val="CommentReference"/>
            <w:sz w:val="24"/>
            <w:szCs w:val="24"/>
          </w:rPr>
          <w:commentReference w:id="61"/>
        </w:r>
        <w:r w:rsidR="005657B3" w:rsidRPr="006B2191" w:rsidDel="002B7CF9">
          <w:delText>.</w:delText>
        </w:r>
      </w:del>
    </w:p>
    <w:p w14:paraId="5D260645" w14:textId="700552AB" w:rsidR="006B2191" w:rsidRPr="000C1D88" w:rsidRDefault="00906EC1">
      <w:pPr>
        <w:pStyle w:val="ListParagraph"/>
        <w:numPr>
          <w:ilvl w:val="1"/>
          <w:numId w:val="4"/>
        </w:numPr>
        <w:rPr>
          <w:ins w:id="62" w:author="Kalina Foster" w:date="2021-02-08T11:02:00Z"/>
          <w:rFonts w:eastAsia="Times New Roman" w:cstheme="minorHAnsi"/>
          <w:rPrChange w:id="63" w:author="Kalina Foster" w:date="2021-02-08T11:02:00Z">
            <w:rPr>
              <w:ins w:id="64" w:author="Kalina Foster" w:date="2021-02-08T11:02:00Z"/>
            </w:rPr>
          </w:rPrChange>
        </w:rPr>
      </w:pPr>
      <w:ins w:id="65" w:author="Kalina Foster" w:date="2021-02-08T11:00:00Z">
        <w:r>
          <w:t>Click the link provided in the email to be redirected to the account setup page</w:t>
        </w:r>
      </w:ins>
      <w:ins w:id="66" w:author="Weidenaar, Joni" w:date="2021-01-25T14:03:00Z">
        <w:del w:id="67" w:author="Kalina Foster" w:date="2021-02-08T10:57:00Z">
          <w:r w:rsidR="006B2191" w:rsidDel="006B0EC7">
            <w:delText>What information will they need to provide to create the account?</w:delText>
          </w:r>
        </w:del>
      </w:ins>
    </w:p>
    <w:p w14:paraId="219CDD51" w14:textId="6A32E55C" w:rsidR="006B0EC7" w:rsidRDefault="00906EC1" w:rsidP="00A65846">
      <w:pPr>
        <w:jc w:val="center"/>
        <w:rPr>
          <w:ins w:id="68" w:author="Kalina Foster" w:date="2021-02-08T11:02:00Z"/>
          <w:rFonts w:eastAsia="Times New Roman" w:cstheme="minorHAnsi"/>
        </w:rPr>
      </w:pPr>
      <w:ins w:id="69" w:author="Kalina Foster" w:date="2021-02-08T11:00:00Z">
        <w:r>
          <w:rPr>
            <w:rFonts w:eastAsia="Times New Roman" w:cstheme="minorHAnsi"/>
            <w:noProof/>
          </w:rPr>
          <w:drawing>
            <wp:inline distT="0" distB="0" distL="0" distR="0" wp14:anchorId="3D95E4AC" wp14:editId="6139B60C">
              <wp:extent cx="2151964" cy="3215149"/>
              <wp:effectExtent l="0" t="0" r="0" b="0"/>
              <wp:docPr id="10" name="Picture 10"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Teams&#10;&#10;Description automatically generated"/>
                      <pic:cNvPicPr/>
                    </pic:nvPicPr>
                    <pic:blipFill rotWithShape="1">
                      <a:blip r:embed="rId14" cstate="print">
                        <a:extLst>
                          <a:ext uri="{28A0092B-C50C-407E-A947-70E740481C1C}">
                            <a14:useLocalDpi xmlns:a14="http://schemas.microsoft.com/office/drawing/2010/main" val="0"/>
                          </a:ext>
                        </a:extLst>
                      </a:blip>
                      <a:srcRect t="4001" b="3981"/>
                      <a:stretch/>
                    </pic:blipFill>
                    <pic:spPr bwMode="auto">
                      <a:xfrm>
                        <a:off x="0" y="0"/>
                        <a:ext cx="2170686" cy="3243121"/>
                      </a:xfrm>
                      <a:prstGeom prst="rect">
                        <a:avLst/>
                      </a:prstGeom>
                      <a:ln>
                        <a:noFill/>
                      </a:ln>
                      <a:extLst>
                        <a:ext uri="{53640926-AAD7-44D8-BBD7-CCE9431645EC}">
                          <a14:shadowObscured xmlns:a14="http://schemas.microsoft.com/office/drawing/2010/main"/>
                        </a:ext>
                      </a:extLst>
                    </pic:spPr>
                  </pic:pic>
                </a:graphicData>
              </a:graphic>
            </wp:inline>
          </w:drawing>
        </w:r>
      </w:ins>
    </w:p>
    <w:p w14:paraId="7489FA8B" w14:textId="0586275B" w:rsidR="003866BA" w:rsidRPr="003866BA" w:rsidRDefault="00893715" w:rsidP="003866BA">
      <w:pPr>
        <w:pStyle w:val="ListParagraph"/>
        <w:numPr>
          <w:ilvl w:val="1"/>
          <w:numId w:val="4"/>
        </w:numPr>
        <w:rPr>
          <w:rFonts w:eastAsia="Times New Roman" w:cstheme="minorHAnsi"/>
        </w:rPr>
      </w:pPr>
      <w:ins w:id="70" w:author="Kalina Foster" w:date="2021-02-08T11:06:00Z">
        <w:r>
          <w:lastRenderedPageBreak/>
          <w:t>Sign up by providing</w:t>
        </w:r>
      </w:ins>
      <w:ins w:id="71" w:author="Kalina Foster" w:date="2021-02-08T11:02:00Z">
        <w:r w:rsidR="000C1D88">
          <w:t xml:space="preserve"> </w:t>
        </w:r>
      </w:ins>
      <w:ins w:id="72" w:author="Kalina Foster" w:date="2021-02-08T11:06:00Z">
        <w:r>
          <w:t>a</w:t>
        </w:r>
      </w:ins>
      <w:ins w:id="73" w:author="Kalina Foster" w:date="2021-02-08T11:02:00Z">
        <w:r w:rsidR="00335FB8">
          <w:t xml:space="preserve"> firs</w:t>
        </w:r>
      </w:ins>
      <w:ins w:id="74" w:author="Kalina Foster" w:date="2021-02-08T11:06:00Z">
        <w:r>
          <w:t>t name, last name, and</w:t>
        </w:r>
      </w:ins>
      <w:ins w:id="75" w:author="Kalina Foster" w:date="2021-02-08T11:03:00Z">
        <w:r w:rsidR="00335FB8">
          <w:t xml:space="preserve"> password of choice.</w:t>
        </w:r>
      </w:ins>
      <w:r w:rsidR="000F0E1A">
        <w:t xml:space="preserve"> After agreeing with Teamwork’s Privacy Statement, c</w:t>
      </w:r>
      <w:ins w:id="76" w:author="Kalina Foster" w:date="2021-02-08T11:07:00Z">
        <w:r w:rsidR="00183194">
          <w:t>lick “</w:t>
        </w:r>
      </w:ins>
      <w:ins w:id="77" w:author="Kalina Foster" w:date="2021-02-08T11:08:00Z">
        <w:r w:rsidR="003B3837">
          <w:t>Fi</w:t>
        </w:r>
      </w:ins>
      <w:ins w:id="78" w:author="Kalina Foster" w:date="2021-02-08T11:07:00Z">
        <w:r w:rsidR="00183194">
          <w:t>nish sign up” to be redirected to the last page of setup.</w:t>
        </w:r>
      </w:ins>
      <w:r w:rsidR="003866BA" w:rsidRPr="003866BA">
        <w:rPr>
          <w:rFonts w:eastAsia="Times New Roman" w:cstheme="minorHAnsi"/>
          <w:noProof/>
        </w:rPr>
        <w:t xml:space="preserve"> </w:t>
      </w:r>
    </w:p>
    <w:p w14:paraId="6F667313" w14:textId="35469646" w:rsidR="000C1D88" w:rsidRPr="003866BA" w:rsidRDefault="003866BA" w:rsidP="003866BA">
      <w:pPr>
        <w:jc w:val="center"/>
        <w:rPr>
          <w:ins w:id="79" w:author="Kalina Foster" w:date="2021-02-08T11:05:00Z"/>
          <w:rFonts w:eastAsia="Times New Roman" w:cstheme="minorHAnsi"/>
          <w:rPrChange w:id="80" w:author="Kalina Foster" w:date="2021-02-08T11:05:00Z">
            <w:rPr>
              <w:ins w:id="81" w:author="Kalina Foster" w:date="2021-02-08T11:05:00Z"/>
            </w:rPr>
          </w:rPrChange>
        </w:rPr>
      </w:pPr>
      <w:ins w:id="82" w:author="Kalina Foster" w:date="2021-02-08T11:06:00Z">
        <w:r>
          <w:rPr>
            <w:noProof/>
          </w:rPr>
          <w:drawing>
            <wp:inline distT="0" distB="0" distL="0" distR="0" wp14:anchorId="7CEC1967" wp14:editId="0B258162">
              <wp:extent cx="2357651" cy="1863305"/>
              <wp:effectExtent l="0" t="0" r="5080" b="381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96163" cy="1893742"/>
                      </a:xfrm>
                      <a:prstGeom prst="rect">
                        <a:avLst/>
                      </a:prstGeom>
                    </pic:spPr>
                  </pic:pic>
                </a:graphicData>
              </a:graphic>
            </wp:inline>
          </w:drawing>
        </w:r>
      </w:ins>
    </w:p>
    <w:p w14:paraId="42CBC9AD" w14:textId="32FC9CC2" w:rsidR="00BA330D" w:rsidRPr="00890C32" w:rsidRDefault="003B3837">
      <w:pPr>
        <w:pStyle w:val="ListParagraph"/>
        <w:numPr>
          <w:ilvl w:val="1"/>
          <w:numId w:val="4"/>
        </w:numPr>
        <w:rPr>
          <w:ins w:id="83" w:author="Kalina Foster" w:date="2021-02-08T11:02:00Z"/>
          <w:rFonts w:eastAsia="Times New Roman" w:cstheme="minorHAnsi"/>
        </w:rPr>
        <w:pPrChange w:id="84" w:author="Kalina Foster" w:date="2021-02-08T11:05:00Z">
          <w:pPr>
            <w:jc w:val="center"/>
          </w:pPr>
        </w:pPrChange>
      </w:pPr>
      <w:ins w:id="85" w:author="Kalina Foster" w:date="2021-02-08T11:08:00Z">
        <w:r>
          <w:rPr>
            <w:rFonts w:eastAsia="Times New Roman" w:cstheme="minorHAnsi"/>
          </w:rPr>
          <w:t>Click “Get started” to enter the event space</w:t>
        </w:r>
      </w:ins>
    </w:p>
    <w:p w14:paraId="442E39DA" w14:textId="606C5C93" w:rsidR="005657B3" w:rsidRPr="003C28D3" w:rsidDel="006B2191" w:rsidRDefault="005657B3">
      <w:pPr>
        <w:rPr>
          <w:del w:id="86" w:author="Weidenaar, Joni" w:date="2021-01-25T14:06:00Z"/>
          <w:rFonts w:eastAsia="Times New Roman" w:cstheme="minorHAnsi"/>
          <w:rPrChange w:id="87" w:author="Kalina Foster" w:date="2021-02-08T11:30:00Z">
            <w:rPr>
              <w:del w:id="88" w:author="Weidenaar, Joni" w:date="2021-01-25T14:06:00Z"/>
            </w:rPr>
          </w:rPrChange>
        </w:rPr>
        <w:pPrChange w:id="89" w:author="Kalina Foster" w:date="2021-02-08T11:30:00Z">
          <w:pPr>
            <w:jc w:val="center"/>
          </w:pPr>
        </w:pPrChange>
      </w:pPr>
      <w:del w:id="90" w:author="Weidenaar, Joni" w:date="2021-01-25T14:02:00Z">
        <w:r w:rsidRPr="003C28D3" w:rsidDel="006B2191">
          <w:rPr>
            <w:b/>
            <w:rPrChange w:id="91" w:author="Kalina Foster" w:date="2021-02-08T11:30:00Z">
              <w:rPr/>
            </w:rPrChange>
          </w:rPr>
          <w:delText>Also please n</w:delText>
        </w:r>
      </w:del>
      <w:del w:id="92" w:author="Weidenaar, Joni" w:date="2021-01-25T14:13:00Z">
        <w:r w:rsidRPr="003C28D3" w:rsidDel="00513BE5">
          <w:rPr>
            <w:b/>
            <w:rPrChange w:id="93" w:author="Kalina Foster" w:date="2021-02-08T11:30:00Z">
              <w:rPr/>
            </w:rPrChange>
          </w:rPr>
          <w:delText>ote</w:delText>
        </w:r>
        <w:r w:rsidRPr="006B2191" w:rsidDel="00513BE5">
          <w:delText xml:space="preserve"> images in this guide are from a previous event may look slightly different from yours.</w:delText>
        </w:r>
      </w:del>
    </w:p>
    <w:p w14:paraId="3C6E4187" w14:textId="77777777" w:rsidR="005657B3" w:rsidRDefault="005657B3">
      <w:pPr>
        <w:pPrChange w:id="94" w:author="Kalina Foster" w:date="2021-02-08T11:30:00Z">
          <w:pPr>
            <w:jc w:val="center"/>
          </w:pPr>
        </w:pPrChange>
      </w:pPr>
    </w:p>
    <w:p w14:paraId="22C711BA" w14:textId="38286DFC" w:rsidR="006B2191" w:rsidRPr="003866BA" w:rsidRDefault="00A11AD2" w:rsidP="006B2191">
      <w:pPr>
        <w:pStyle w:val="ListParagraph"/>
        <w:numPr>
          <w:ilvl w:val="0"/>
          <w:numId w:val="4"/>
        </w:numPr>
        <w:rPr>
          <w:ins w:id="95" w:author="Weidenaar, Joni" w:date="2021-01-25T14:06:00Z"/>
          <w:b/>
          <w:bCs/>
        </w:rPr>
      </w:pPr>
      <w:r>
        <w:rPr>
          <w:noProof/>
        </w:rPr>
        <w:drawing>
          <wp:anchor distT="0" distB="0" distL="114300" distR="114300" simplePos="0" relativeHeight="251658242" behindDoc="0" locked="0" layoutInCell="1" allowOverlap="1" wp14:anchorId="4F43FEDD" wp14:editId="0E811E43">
            <wp:simplePos x="0" y="0"/>
            <wp:positionH relativeFrom="margin">
              <wp:posOffset>4553957</wp:posOffset>
            </wp:positionH>
            <wp:positionV relativeFrom="paragraph">
              <wp:posOffset>107375</wp:posOffset>
            </wp:positionV>
            <wp:extent cx="1638935" cy="1565910"/>
            <wp:effectExtent l="0" t="0" r="0" b="0"/>
            <wp:wrapSquare wrapText="bothSides"/>
            <wp:docPr id="15" name="Content Placeholder 10">
              <a:extLst xmlns:a="http://schemas.openxmlformats.org/drawingml/2006/main">
                <a:ext uri="{FF2B5EF4-FFF2-40B4-BE49-F238E27FC236}">
                  <a16:creationId xmlns:a16="http://schemas.microsoft.com/office/drawing/2014/main" id="{17D92750-2A40-49D4-9650-852B334F32F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a:extLst>
                        <a:ext uri="{FF2B5EF4-FFF2-40B4-BE49-F238E27FC236}">
                          <a16:creationId xmlns:a16="http://schemas.microsoft.com/office/drawing/2014/main" id="{17D92750-2A40-49D4-9650-852B334F32F8}"/>
                        </a:ext>
                      </a:extLst>
                    </pic:cNvPr>
                    <pic:cNvPicPr>
                      <a:picLocks noGrp="1" noChangeAspect="1"/>
                    </pic:cNvPicPr>
                  </pic:nvPicPr>
                  <pic:blipFill rotWithShape="1">
                    <a:blip r:embed="rId16">
                      <a:extLst>
                        <a:ext uri="{28A0092B-C50C-407E-A947-70E740481C1C}">
                          <a14:useLocalDpi xmlns:a14="http://schemas.microsoft.com/office/drawing/2010/main" val="0"/>
                        </a:ext>
                      </a:extLst>
                    </a:blip>
                    <a:srcRect l="22502" t="27423" r="52960"/>
                    <a:stretch/>
                  </pic:blipFill>
                  <pic:spPr bwMode="auto">
                    <a:xfrm>
                      <a:off x="0" y="0"/>
                      <a:ext cx="1638935" cy="1565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commentRangeStart w:id="96"/>
      <w:ins w:id="97" w:author="Weidenaar, Joni" w:date="2021-01-25T14:05:00Z">
        <w:r w:rsidR="006B2191" w:rsidRPr="003866BA">
          <w:rPr>
            <w:b/>
            <w:bCs/>
          </w:rPr>
          <w:t xml:space="preserve">Log in </w:t>
        </w:r>
      </w:ins>
      <w:commentRangeEnd w:id="96"/>
      <w:ins w:id="98" w:author="Weidenaar, Joni" w:date="2021-01-25T14:06:00Z">
        <w:r w:rsidR="006B2191" w:rsidRPr="003866BA">
          <w:rPr>
            <w:rStyle w:val="CommentReference"/>
            <w:b/>
            <w:bCs/>
          </w:rPr>
          <w:commentReference w:id="96"/>
        </w:r>
      </w:ins>
    </w:p>
    <w:p w14:paraId="50178E95" w14:textId="21C083D3" w:rsidR="006B2191" w:rsidRPr="001C4793" w:rsidRDefault="00D70037">
      <w:pPr>
        <w:pStyle w:val="ListParagraph"/>
        <w:numPr>
          <w:ilvl w:val="1"/>
          <w:numId w:val="4"/>
        </w:numPr>
        <w:rPr>
          <w:ins w:id="99" w:author="Weidenaar, Joni" w:date="2021-01-25T14:05:00Z"/>
        </w:rPr>
        <w:pPrChange w:id="100" w:author="Weidenaar, Joni" w:date="2021-01-25T14:06:00Z">
          <w:pPr>
            <w:pStyle w:val="ListParagraph"/>
            <w:numPr>
              <w:numId w:val="4"/>
            </w:numPr>
            <w:ind w:hanging="360"/>
          </w:pPr>
        </w:pPrChange>
      </w:pPr>
      <w:ins w:id="101" w:author="Kalina Foster" w:date="2021-02-08T11:08:00Z">
        <w:r>
          <w:t xml:space="preserve">After account creation you will automatically </w:t>
        </w:r>
      </w:ins>
      <w:commentRangeStart w:id="102"/>
      <w:ins w:id="103" w:author="Weidenaar, Joni" w:date="2021-01-25T14:05:00Z">
        <w:del w:id="104" w:author="Kalina Foster" w:date="2021-02-08T11:08:00Z">
          <w:r w:rsidR="006B2191" w:rsidRPr="001C4793" w:rsidDel="00D70037">
            <w:delText xml:space="preserve">you will </w:delText>
          </w:r>
        </w:del>
        <w:r w:rsidR="006B2191" w:rsidRPr="001C4793">
          <w:t xml:space="preserve">be </w:t>
        </w:r>
        <w:del w:id="105" w:author="Kalina Foster" w:date="2021-02-08T11:10:00Z">
          <w:r w:rsidR="006B2191" w:rsidRPr="001C4793" w:rsidDel="00522C27">
            <w:delText>taken</w:delText>
          </w:r>
        </w:del>
      </w:ins>
      <w:ins w:id="106" w:author="Kalina Foster" w:date="2021-02-08T11:10:00Z">
        <w:r w:rsidR="00522C27">
          <w:t>redirected</w:t>
        </w:r>
      </w:ins>
      <w:ins w:id="107" w:author="Weidenaar, Joni" w:date="2021-01-25T14:05:00Z">
        <w:r w:rsidR="006B2191" w:rsidRPr="001C4793">
          <w:t xml:space="preserve"> to </w:t>
        </w:r>
        <w:del w:id="108" w:author="Kalina Foster" w:date="2021-02-08T11:10:00Z">
          <w:r w:rsidR="006B2191" w:rsidRPr="001C4793" w:rsidDel="00F57949">
            <w:delText>a page that shows the space for the team you have been invited to</w:delText>
          </w:r>
        </w:del>
      </w:ins>
      <w:ins w:id="109" w:author="Kalina Foster" w:date="2021-02-08T11:10:00Z">
        <w:r w:rsidR="00F57949">
          <w:t>the Teamwork Spaces home page</w:t>
        </w:r>
      </w:ins>
      <w:ins w:id="110" w:author="Weidenaar, Joni" w:date="2021-01-25T14:05:00Z">
        <w:r w:rsidR="006B2191" w:rsidRPr="001C4793">
          <w:t xml:space="preserve">. </w:t>
        </w:r>
      </w:ins>
      <w:commentRangeEnd w:id="102"/>
      <w:ins w:id="111" w:author="Weidenaar, Joni" w:date="2021-01-25T14:16:00Z">
        <w:r w:rsidR="00513BE5">
          <w:rPr>
            <w:rStyle w:val="CommentReference"/>
          </w:rPr>
          <w:commentReference w:id="102"/>
        </w:r>
      </w:ins>
      <w:ins w:id="112" w:author="Kalina Foster" w:date="2021-02-08T11:11:00Z">
        <w:r w:rsidR="006343FD">
          <w:t>On this page there will be a space with your team number (</w:t>
        </w:r>
      </w:ins>
      <w:r w:rsidR="002B37C9">
        <w:t xml:space="preserve">see </w:t>
      </w:r>
      <w:r w:rsidR="00447640">
        <w:t>example</w:t>
      </w:r>
      <w:ins w:id="113" w:author="Kalina Foster" w:date="2021-02-08T11:11:00Z">
        <w:r w:rsidR="006343FD">
          <w:t xml:space="preserve"> to the right). Click </w:t>
        </w:r>
      </w:ins>
      <w:ins w:id="114" w:author="Kalina Foster" w:date="2021-02-08T11:28:00Z">
        <w:r w:rsidR="00E9129F">
          <w:t xml:space="preserve">anywhere on your team’s square to </w:t>
        </w:r>
      </w:ins>
      <w:ins w:id="115" w:author="Kalina Foster" w:date="2021-02-08T11:11:00Z">
        <w:r w:rsidR="006343FD">
          <w:t>enter your team’s event space.</w:t>
        </w:r>
      </w:ins>
    </w:p>
    <w:p w14:paraId="22A3236B" w14:textId="204EA703" w:rsidR="000A77EE" w:rsidRDefault="00513BE5" w:rsidP="003866BA">
      <w:pPr>
        <w:pStyle w:val="ListParagraph"/>
        <w:rPr>
          <w:b/>
          <w:i/>
          <w:sz w:val="22"/>
        </w:rPr>
      </w:pPr>
      <w:ins w:id="116" w:author="Weidenaar, Joni" w:date="2021-01-25T14:16:00Z">
        <w:r w:rsidRPr="001C4793">
          <w:rPr>
            <w:b/>
            <w:i/>
            <w:sz w:val="22"/>
          </w:rPr>
          <w:t>***</w:t>
        </w:r>
      </w:ins>
      <w:ins w:id="117" w:author="Kalina Foster" w:date="2021-02-08T11:12:00Z">
        <w:r w:rsidR="009B01BB">
          <w:rPr>
            <w:b/>
            <w:i/>
            <w:sz w:val="22"/>
          </w:rPr>
          <w:t xml:space="preserve">You will only be able to see the space of the team </w:t>
        </w:r>
      </w:ins>
      <w:ins w:id="118" w:author="Kalina Foster" w:date="2021-02-08T11:20:00Z">
        <w:r w:rsidR="00500570">
          <w:rPr>
            <w:b/>
            <w:i/>
            <w:sz w:val="22"/>
          </w:rPr>
          <w:t>admin</w:t>
        </w:r>
      </w:ins>
      <w:ins w:id="119" w:author="Kalina Foster" w:date="2021-02-08T11:12:00Z">
        <w:r w:rsidR="009B01BB">
          <w:rPr>
            <w:b/>
            <w:i/>
            <w:sz w:val="22"/>
          </w:rPr>
          <w:t xml:space="preserve"> added</w:t>
        </w:r>
      </w:ins>
      <w:ins w:id="120" w:author="Kalina Foster" w:date="2021-02-08T11:20:00Z">
        <w:r w:rsidR="00500570">
          <w:rPr>
            <w:b/>
            <w:i/>
            <w:sz w:val="22"/>
          </w:rPr>
          <w:t xml:space="preserve"> you</w:t>
        </w:r>
      </w:ins>
      <w:ins w:id="121" w:author="Kalina Foster" w:date="2021-02-08T11:12:00Z">
        <w:r w:rsidR="009B01BB">
          <w:rPr>
            <w:b/>
            <w:i/>
            <w:sz w:val="22"/>
          </w:rPr>
          <w:t xml:space="preserve"> to. </w:t>
        </w:r>
      </w:ins>
      <w:ins w:id="122" w:author="Weidenaar, Joni" w:date="2021-01-25T14:16:00Z">
        <w:r w:rsidRPr="001C4793">
          <w:rPr>
            <w:b/>
            <w:i/>
            <w:sz w:val="22"/>
          </w:rPr>
          <w:t>If you were added to the wrong team</w:t>
        </w:r>
      </w:ins>
      <w:ins w:id="123" w:author="Kalina Foster" w:date="2021-02-08T11:20:00Z">
        <w:r w:rsidR="000A77EE">
          <w:rPr>
            <w:b/>
            <w:i/>
            <w:sz w:val="22"/>
          </w:rPr>
          <w:t>,</w:t>
        </w:r>
      </w:ins>
      <w:ins w:id="124" w:author="Weidenaar, Joni" w:date="2021-01-25T14:16:00Z">
        <w:r w:rsidRPr="001C4793">
          <w:rPr>
            <w:b/>
            <w:i/>
            <w:sz w:val="22"/>
          </w:rPr>
          <w:t xml:space="preserve"> please reach out to our </w:t>
        </w:r>
        <w:commentRangeStart w:id="125"/>
        <w:r w:rsidRPr="001C4793">
          <w:rPr>
            <w:b/>
            <w:i/>
            <w:sz w:val="22"/>
          </w:rPr>
          <w:t xml:space="preserve">help desk </w:t>
        </w:r>
        <w:del w:id="126" w:author="Kalina Foster" w:date="2021-02-08T11:20:00Z">
          <w:r w:rsidRPr="001C4793" w:rsidDel="000A77EE">
            <w:rPr>
              <w:b/>
              <w:i/>
              <w:sz w:val="22"/>
            </w:rPr>
            <w:delText xml:space="preserve">team </w:delText>
          </w:r>
        </w:del>
        <w:r w:rsidRPr="001C4793">
          <w:rPr>
            <w:b/>
            <w:i/>
            <w:sz w:val="22"/>
          </w:rPr>
          <w:t>via Slack</w:t>
        </w:r>
        <w:commentRangeEnd w:id="125"/>
        <w:r>
          <w:rPr>
            <w:rStyle w:val="CommentReference"/>
          </w:rPr>
          <w:commentReference w:id="125"/>
        </w:r>
        <w:r w:rsidRPr="001C4793">
          <w:rPr>
            <w:b/>
            <w:i/>
            <w:sz w:val="22"/>
          </w:rPr>
          <w:t>.</w:t>
        </w:r>
      </w:ins>
    </w:p>
    <w:p w14:paraId="5436322E" w14:textId="77777777" w:rsidR="00A11AD2" w:rsidRDefault="00A11AD2" w:rsidP="003866BA">
      <w:pPr>
        <w:pStyle w:val="ListParagraph"/>
        <w:rPr>
          <w:noProof/>
        </w:rPr>
      </w:pPr>
    </w:p>
    <w:p w14:paraId="6A547C73" w14:textId="65F92A6D" w:rsidR="003866BA" w:rsidRDefault="003866BA" w:rsidP="003866BA">
      <w:pPr>
        <w:pStyle w:val="ListParagraph"/>
        <w:rPr>
          <w:ins w:id="127" w:author="Weidenaar, Joni" w:date="2021-01-28T15:53:00Z"/>
        </w:rPr>
      </w:pPr>
    </w:p>
    <w:p w14:paraId="51428CF5" w14:textId="33519E59" w:rsidR="006B2191" w:rsidRPr="003866BA" w:rsidRDefault="006343FD">
      <w:pPr>
        <w:pStyle w:val="ListParagraph"/>
        <w:numPr>
          <w:ilvl w:val="0"/>
          <w:numId w:val="4"/>
        </w:numPr>
        <w:rPr>
          <w:ins w:id="128" w:author="Weidenaar, Joni" w:date="2021-01-25T14:04:00Z"/>
          <w:b/>
          <w:bCs/>
        </w:rPr>
        <w:pPrChange w:id="129" w:author="Weidenaar, Joni" w:date="2021-01-25T14:03:00Z">
          <w:pPr/>
        </w:pPrChange>
      </w:pPr>
      <w:ins w:id="130" w:author="Kalina Foster" w:date="2021-02-08T11:11:00Z">
        <w:r w:rsidRPr="003866BA">
          <w:rPr>
            <w:b/>
            <w:bCs/>
          </w:rPr>
          <w:t>Explore Team Space</w:t>
        </w:r>
      </w:ins>
      <w:ins w:id="131" w:author="Kalina Foster" w:date="2021-02-08T11:24:00Z">
        <w:r w:rsidR="00081BC9" w:rsidRPr="003866BA">
          <w:rPr>
            <w:b/>
            <w:bCs/>
          </w:rPr>
          <w:t xml:space="preserve"> - </w:t>
        </w:r>
      </w:ins>
      <w:ins w:id="132" w:author="Weidenaar, Joni" w:date="2021-01-25T14:03:00Z">
        <w:del w:id="133" w:author="Kalina Foster" w:date="2021-02-08T11:11:00Z">
          <w:r w:rsidR="006B2191" w:rsidRPr="003866BA" w:rsidDel="006343FD">
            <w:rPr>
              <w:b/>
              <w:bCs/>
              <w:rPrChange w:id="134" w:author="Weidenaar, Joni" w:date="2021-01-25T14:04:00Z">
                <w:rPr>
                  <w:sz w:val="28"/>
                  <w:szCs w:val="28"/>
                </w:rPr>
              </w:rPrChange>
            </w:rPr>
            <w:delText>View Materials provided to your Team</w:delText>
          </w:r>
        </w:del>
      </w:ins>
    </w:p>
    <w:p w14:paraId="33E471E0" w14:textId="3D430434" w:rsidR="006B2191" w:rsidRPr="001C4793" w:rsidDel="006343FD" w:rsidRDefault="006B2191">
      <w:pPr>
        <w:pStyle w:val="ListParagraph"/>
        <w:numPr>
          <w:ilvl w:val="1"/>
          <w:numId w:val="4"/>
        </w:numPr>
        <w:rPr>
          <w:ins w:id="135" w:author="Weidenaar, Joni" w:date="2021-01-25T14:05:00Z"/>
          <w:del w:id="136" w:author="Kalina Foster" w:date="2021-02-08T11:11:00Z"/>
        </w:rPr>
        <w:pPrChange w:id="137" w:author="Kalina Foster" w:date="2021-02-08T11:12:00Z">
          <w:pPr>
            <w:pStyle w:val="ListParagraph"/>
            <w:numPr>
              <w:numId w:val="4"/>
            </w:numPr>
            <w:ind w:hanging="360"/>
          </w:pPr>
        </w:pPrChange>
      </w:pPr>
      <w:ins w:id="138" w:author="Weidenaar, Joni" w:date="2021-01-25T14:05:00Z">
        <w:del w:id="139" w:author="Kalina Foster" w:date="2021-02-08T11:12:00Z">
          <w:r w:rsidRPr="001C4793" w:rsidDel="006343FD">
            <w:delText xml:space="preserve">Click this space to view its </w:delText>
          </w:r>
          <w:commentRangeStart w:id="140"/>
          <w:r w:rsidRPr="001C4793" w:rsidDel="006343FD">
            <w:delText>materials.</w:delText>
          </w:r>
        </w:del>
      </w:ins>
      <w:ins w:id="141" w:author="Kalina Foster" w:date="2021-02-08T11:12:00Z">
        <w:r w:rsidR="006343FD" w:rsidRPr="001C4793" w:rsidDel="006343FD">
          <w:t xml:space="preserve"> </w:t>
        </w:r>
      </w:ins>
      <w:ins w:id="142" w:author="Weidenaar, Joni" w:date="2021-01-25T14:05:00Z">
        <w:del w:id="143" w:author="Kalina Foster" w:date="2021-02-08T11:12:00Z">
          <w:r w:rsidRPr="001C4793" w:rsidDel="006343FD">
            <w:delText xml:space="preserve"> </w:delText>
          </w:r>
        </w:del>
      </w:ins>
      <w:commentRangeEnd w:id="140"/>
      <w:r w:rsidDel="006343FD">
        <w:rPr>
          <w:rStyle w:val="CommentReference"/>
        </w:rPr>
        <w:commentReference w:id="140"/>
      </w:r>
    </w:p>
    <w:p w14:paraId="06DB1761" w14:textId="77777777" w:rsidR="006B2191" w:rsidRPr="006B2191" w:rsidDel="006343FD" w:rsidRDefault="006B2191">
      <w:pPr>
        <w:pStyle w:val="ListParagraph"/>
        <w:numPr>
          <w:ilvl w:val="1"/>
          <w:numId w:val="4"/>
        </w:numPr>
        <w:rPr>
          <w:ins w:id="144" w:author="Weidenaar, Joni" w:date="2021-01-25T14:03:00Z"/>
          <w:del w:id="145" w:author="Kalina Foster" w:date="2021-02-08T11:11:00Z"/>
        </w:rPr>
        <w:pPrChange w:id="146" w:author="Kalina Foster" w:date="2021-02-08T11:12:00Z">
          <w:pPr/>
        </w:pPrChange>
      </w:pPr>
    </w:p>
    <w:p w14:paraId="6CD4B002" w14:textId="4E700641" w:rsidR="005657B3" w:rsidRPr="006B2191" w:rsidDel="006343FD" w:rsidRDefault="005657B3">
      <w:pPr>
        <w:pStyle w:val="ListParagraph"/>
        <w:numPr>
          <w:ilvl w:val="1"/>
          <w:numId w:val="4"/>
        </w:numPr>
        <w:rPr>
          <w:del w:id="147" w:author="Kalina Foster" w:date="2021-02-08T11:12:00Z"/>
          <w:b/>
          <w:i/>
          <w:sz w:val="22"/>
          <w:rPrChange w:id="148" w:author="Weidenaar, Joni" w:date="2021-01-25T14:08:00Z">
            <w:rPr>
              <w:del w:id="149" w:author="Kalina Foster" w:date="2021-02-08T11:12:00Z"/>
              <w:sz w:val="28"/>
              <w:szCs w:val="28"/>
            </w:rPr>
          </w:rPrChange>
        </w:rPr>
        <w:pPrChange w:id="150" w:author="Kalina Foster" w:date="2021-02-08T11:12:00Z">
          <w:pPr/>
        </w:pPrChange>
      </w:pPr>
      <w:del w:id="151" w:author="Kalina Foster" w:date="2021-02-08T11:12:00Z">
        <w:r w:rsidRPr="006B2191" w:rsidDel="006343FD">
          <w:rPr>
            <w:b/>
            <w:i/>
            <w:sz w:val="22"/>
            <w:rPrChange w:id="152" w:author="Weidenaar, Joni" w:date="2021-01-25T14:08:00Z">
              <w:rPr>
                <w:sz w:val="28"/>
                <w:szCs w:val="28"/>
              </w:rPr>
            </w:rPrChange>
          </w:rPr>
          <w:delText xml:space="preserve">After logging in, you will be taken to a page that shows the space for the team you have been invited to. Click this space to view its materials. </w:delText>
        </w:r>
      </w:del>
    </w:p>
    <w:p w14:paraId="36712002" w14:textId="6A234A5E" w:rsidR="005657B3" w:rsidRPr="006B2191" w:rsidDel="006343FD" w:rsidRDefault="005657B3">
      <w:pPr>
        <w:pStyle w:val="ListParagraph"/>
        <w:numPr>
          <w:ilvl w:val="1"/>
          <w:numId w:val="4"/>
        </w:numPr>
        <w:rPr>
          <w:del w:id="153" w:author="Kalina Foster" w:date="2021-02-08T11:12:00Z"/>
        </w:rPr>
        <w:pPrChange w:id="154" w:author="Kalina Foster" w:date="2021-02-08T11:12:00Z">
          <w:pPr/>
        </w:pPrChange>
      </w:pPr>
      <w:del w:id="155" w:author="Kalina Foster" w:date="2021-02-08T11:12:00Z">
        <w:r w:rsidRPr="006B2191" w:rsidDel="006343FD">
          <w:rPr>
            <w:b/>
            <w:i/>
            <w:sz w:val="22"/>
            <w:rPrChange w:id="156" w:author="Weidenaar, Joni" w:date="2021-01-25T14:08:00Z">
              <w:rPr/>
            </w:rPrChange>
          </w:rPr>
          <w:delText xml:space="preserve">***If you were added to the wrong team please reach out to our </w:delText>
        </w:r>
        <w:commentRangeStart w:id="157"/>
        <w:r w:rsidRPr="006B2191" w:rsidDel="006343FD">
          <w:rPr>
            <w:b/>
            <w:i/>
            <w:sz w:val="22"/>
            <w:rPrChange w:id="158" w:author="Weidenaar, Joni" w:date="2021-01-25T14:08:00Z">
              <w:rPr/>
            </w:rPrChange>
          </w:rPr>
          <w:delText>help desk team via Slack</w:delText>
        </w:r>
      </w:del>
      <w:commentRangeEnd w:id="157"/>
      <w:r w:rsidR="006B2191" w:rsidDel="006343FD">
        <w:rPr>
          <w:rStyle w:val="CommentReference"/>
        </w:rPr>
        <w:commentReference w:id="157"/>
      </w:r>
      <w:del w:id="159" w:author="Kalina Foster" w:date="2021-02-08T11:12:00Z">
        <w:r w:rsidRPr="006B2191" w:rsidDel="006343FD">
          <w:rPr>
            <w:b/>
            <w:i/>
            <w:sz w:val="22"/>
            <w:rPrChange w:id="160" w:author="Weidenaar, Joni" w:date="2021-01-25T14:08:00Z">
              <w:rPr/>
            </w:rPrChange>
          </w:rPr>
          <w:delText xml:space="preserve">. </w:delText>
        </w:r>
      </w:del>
    </w:p>
    <w:p w14:paraId="2CE5BA21" w14:textId="3D6141A0" w:rsidR="005657B3" w:rsidRPr="006B2191" w:rsidDel="006343FD" w:rsidRDefault="005657B3">
      <w:pPr>
        <w:pStyle w:val="ListParagraph"/>
        <w:numPr>
          <w:ilvl w:val="1"/>
          <w:numId w:val="4"/>
        </w:numPr>
        <w:rPr>
          <w:del w:id="161" w:author="Kalina Foster" w:date="2021-02-08T11:12:00Z"/>
          <w:rPrChange w:id="162" w:author="Weidenaar, Joni" w:date="2021-01-25T14:04:00Z">
            <w:rPr>
              <w:del w:id="163" w:author="Kalina Foster" w:date="2021-02-08T11:12:00Z"/>
              <w:sz w:val="28"/>
              <w:szCs w:val="28"/>
            </w:rPr>
          </w:rPrChange>
        </w:rPr>
        <w:pPrChange w:id="164" w:author="Kalina Foster" w:date="2021-02-08T11:12:00Z">
          <w:pPr>
            <w:jc w:val="center"/>
          </w:pPr>
        </w:pPrChange>
      </w:pPr>
      <w:del w:id="165" w:author="Kalina Foster" w:date="2021-02-08T11:12:00Z">
        <w:r>
          <w:rPr>
            <w:noProof/>
          </w:rPr>
          <w:drawing>
            <wp:inline distT="0" distB="0" distL="0" distR="0" wp14:anchorId="43FB3DFB" wp14:editId="15410E23">
              <wp:extent cx="1883410" cy="1801495"/>
              <wp:effectExtent l="0" t="0" r="2540" b="825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1883410" cy="1801495"/>
                      </a:xfrm>
                      <a:prstGeom prst="rect">
                        <a:avLst/>
                      </a:prstGeom>
                    </pic:spPr>
                  </pic:pic>
                </a:graphicData>
              </a:graphic>
            </wp:inline>
          </w:drawing>
        </w:r>
      </w:del>
      <w:commentRangeStart w:id="166"/>
      <w:commentRangeEnd w:id="166"/>
      <w:r w:rsidR="006B2191" w:rsidDel="006343FD">
        <w:rPr>
          <w:rStyle w:val="CommentReference"/>
        </w:rPr>
        <w:commentReference w:id="166"/>
      </w:r>
    </w:p>
    <w:p w14:paraId="04224FD2" w14:textId="6A325CF0" w:rsidR="005657B3" w:rsidRPr="006343FD" w:rsidDel="006343FD" w:rsidRDefault="005657B3">
      <w:pPr>
        <w:pStyle w:val="ListParagraph"/>
        <w:numPr>
          <w:ilvl w:val="1"/>
          <w:numId w:val="4"/>
        </w:numPr>
        <w:rPr>
          <w:del w:id="167" w:author="Kalina Foster" w:date="2021-02-08T11:12:00Z"/>
          <w:i/>
          <w:iCs/>
          <w:rPrChange w:id="168" w:author="Kalina Foster" w:date="2021-02-08T11:12:00Z">
            <w:rPr>
              <w:del w:id="169" w:author="Kalina Foster" w:date="2021-02-08T11:12:00Z"/>
            </w:rPr>
          </w:rPrChange>
        </w:rPr>
        <w:pPrChange w:id="170" w:author="Kalina Foster" w:date="2021-02-08T11:12:00Z">
          <w:pPr>
            <w:jc w:val="center"/>
          </w:pPr>
        </w:pPrChange>
      </w:pPr>
      <w:del w:id="171" w:author="Kalina Foster" w:date="2021-02-08T11:12:00Z">
        <w:r w:rsidRPr="006343FD" w:rsidDel="006343FD">
          <w:rPr>
            <w:i/>
            <w:iCs/>
            <w:rPrChange w:id="172" w:author="Kalina Foster" w:date="2021-02-08T11:12:00Z">
              <w:rPr/>
            </w:rPrChange>
          </w:rPr>
          <w:delText xml:space="preserve">Example of the space you </w:delText>
        </w:r>
      </w:del>
    </w:p>
    <w:p w14:paraId="335CD7DF" w14:textId="715F6385" w:rsidR="005657B3" w:rsidRPr="006B2191" w:rsidDel="006343FD" w:rsidRDefault="005657B3">
      <w:pPr>
        <w:pStyle w:val="ListParagraph"/>
        <w:numPr>
          <w:ilvl w:val="1"/>
          <w:numId w:val="4"/>
        </w:numPr>
        <w:rPr>
          <w:del w:id="173" w:author="Kalina Foster" w:date="2021-02-08T11:12:00Z"/>
        </w:rPr>
        <w:pPrChange w:id="174" w:author="Kalina Foster" w:date="2021-02-08T11:12:00Z">
          <w:pPr>
            <w:jc w:val="center"/>
          </w:pPr>
        </w:pPrChange>
      </w:pPr>
      <w:del w:id="175" w:author="Kalina Foster" w:date="2021-02-08T11:12:00Z">
        <w:r w:rsidRPr="006B2191" w:rsidDel="006343FD">
          <w:delText xml:space="preserve">will see after logging in. </w:delText>
        </w:r>
      </w:del>
    </w:p>
    <w:p w14:paraId="0BD262C7" w14:textId="7379CC31" w:rsidR="005657B3" w:rsidRPr="006B2191" w:rsidDel="006343FD" w:rsidRDefault="005657B3">
      <w:pPr>
        <w:pStyle w:val="ListParagraph"/>
        <w:numPr>
          <w:ilvl w:val="1"/>
          <w:numId w:val="4"/>
        </w:numPr>
        <w:rPr>
          <w:del w:id="176" w:author="Kalina Foster" w:date="2021-02-08T11:12:00Z"/>
          <w:rPrChange w:id="177" w:author="Weidenaar, Joni" w:date="2021-01-25T14:04:00Z">
            <w:rPr>
              <w:del w:id="178" w:author="Kalina Foster" w:date="2021-02-08T11:12:00Z"/>
              <w:sz w:val="28"/>
              <w:szCs w:val="28"/>
            </w:rPr>
          </w:rPrChange>
        </w:rPr>
        <w:pPrChange w:id="179" w:author="Kalina Foster" w:date="2021-02-08T11:12:00Z">
          <w:pPr/>
        </w:pPrChange>
      </w:pPr>
    </w:p>
    <w:p w14:paraId="21241AD3" w14:textId="2E9E7D93" w:rsidR="005657B3" w:rsidRPr="006B2191" w:rsidDel="000A77EE" w:rsidRDefault="005657B3">
      <w:pPr>
        <w:pStyle w:val="ListParagraph"/>
        <w:numPr>
          <w:ilvl w:val="1"/>
          <w:numId w:val="4"/>
        </w:numPr>
        <w:rPr>
          <w:del w:id="180" w:author="Kalina Foster" w:date="2021-02-08T11:20:00Z"/>
          <w:rPrChange w:id="181" w:author="Weidenaar, Joni" w:date="2021-01-25T14:04:00Z">
            <w:rPr>
              <w:del w:id="182" w:author="Kalina Foster" w:date="2021-02-08T11:20:00Z"/>
              <w:sz w:val="28"/>
              <w:szCs w:val="28"/>
            </w:rPr>
          </w:rPrChange>
        </w:rPr>
        <w:pPrChange w:id="183" w:author="Kalina Foster" w:date="2021-02-08T11:12:00Z">
          <w:pPr/>
        </w:pPrChange>
      </w:pPr>
      <w:del w:id="184" w:author="Kalina Foster" w:date="2021-02-08T11:12:00Z">
        <w:r w:rsidRPr="006B2191" w:rsidDel="006343FD">
          <w:rPr>
            <w:rPrChange w:id="185" w:author="Weidenaar, Joni" w:date="2021-01-25T14:04:00Z">
              <w:rPr>
                <w:sz w:val="28"/>
                <w:szCs w:val="28"/>
              </w:rPr>
            </w:rPrChange>
          </w:rPr>
          <w:delText>Below</w:delText>
        </w:r>
      </w:del>
      <w:ins w:id="186" w:author="Kalina Foster" w:date="2021-02-08T11:12:00Z">
        <w:r w:rsidR="006343FD">
          <w:t>Below</w:t>
        </w:r>
      </w:ins>
      <w:r w:rsidRPr="006B2191">
        <w:rPr>
          <w:rPrChange w:id="187" w:author="Weidenaar, Joni" w:date="2021-01-25T14:04:00Z">
            <w:rPr>
              <w:sz w:val="28"/>
              <w:szCs w:val="28"/>
            </w:rPr>
          </w:rPrChange>
        </w:rPr>
        <w:t xml:space="preserve"> is an example of what you should see after entering your team’s space (minus a few admin buttons)</w:t>
      </w:r>
      <w:ins w:id="188" w:author="Kalina Foster" w:date="2021-02-08T11:24:00Z">
        <w:r w:rsidR="00081BC9">
          <w:t xml:space="preserve">. </w:t>
        </w:r>
      </w:ins>
      <w:ins w:id="189" w:author="Kalina Foster" w:date="2021-02-08T11:25:00Z">
        <w:r w:rsidR="00E40D96">
          <w:t xml:space="preserve">Click around to become familiar with </w:t>
        </w:r>
        <w:r w:rsidR="00705DF9">
          <w:t>t</w:t>
        </w:r>
        <w:r w:rsidR="00417A84">
          <w:t>his plat</w:t>
        </w:r>
      </w:ins>
      <w:ins w:id="190" w:author="Kalina Foster" w:date="2021-02-08T11:26:00Z">
        <w:r w:rsidR="00417A84">
          <w:t xml:space="preserve">form. </w:t>
        </w:r>
      </w:ins>
      <w:del w:id="191" w:author="Kalina Foster" w:date="2021-02-08T11:24:00Z">
        <w:r w:rsidRPr="006B2191" w:rsidDel="00081BC9">
          <w:rPr>
            <w:rPrChange w:id="192" w:author="Weidenaar, Joni" w:date="2021-01-25T14:04:00Z">
              <w:rPr>
                <w:sz w:val="28"/>
                <w:szCs w:val="28"/>
              </w:rPr>
            </w:rPrChange>
          </w:rPr>
          <w:delText>:</w:delText>
        </w:r>
      </w:del>
      <w:del w:id="193" w:author="Kalina Foster" w:date="2021-02-08T11:25:00Z">
        <w:r w:rsidRPr="006B2191" w:rsidDel="00E40D96">
          <w:rPr>
            <w:rPrChange w:id="194" w:author="Weidenaar, Joni" w:date="2021-01-25T14:04:00Z">
              <w:rPr>
                <w:sz w:val="28"/>
                <w:szCs w:val="28"/>
              </w:rPr>
            </w:rPrChange>
          </w:rPr>
          <w:delText xml:space="preserve"> </w:delText>
        </w:r>
      </w:del>
    </w:p>
    <w:p w14:paraId="0125E2C7" w14:textId="77777777" w:rsidR="005657B3" w:rsidRPr="006B2191" w:rsidRDefault="005657B3">
      <w:pPr>
        <w:pStyle w:val="ListParagraph"/>
        <w:numPr>
          <w:ilvl w:val="1"/>
          <w:numId w:val="4"/>
        </w:numPr>
        <w:rPr>
          <w:rPrChange w:id="195" w:author="Weidenaar, Joni" w:date="2021-01-25T14:04:00Z">
            <w:rPr>
              <w:sz w:val="28"/>
              <w:szCs w:val="28"/>
            </w:rPr>
          </w:rPrChange>
        </w:rPr>
        <w:pPrChange w:id="196" w:author="Kalina Foster" w:date="2021-02-08T11:20:00Z">
          <w:pPr/>
        </w:pPrChange>
      </w:pPr>
    </w:p>
    <w:p w14:paraId="2579A2C5" w14:textId="2480794F" w:rsidR="005657B3" w:rsidRPr="006B2191" w:rsidRDefault="00447640" w:rsidP="005657B3">
      <w:pPr>
        <w:jc w:val="center"/>
        <w:rPr>
          <w:rPrChange w:id="197" w:author="Weidenaar, Joni" w:date="2021-01-25T14:04:00Z">
            <w:rPr>
              <w:sz w:val="28"/>
              <w:szCs w:val="28"/>
            </w:rPr>
          </w:rPrChange>
        </w:rPr>
      </w:pPr>
      <w:r>
        <w:rPr>
          <w:noProof/>
        </w:rPr>
        <w:drawing>
          <wp:inline distT="0" distB="0" distL="0" distR="0" wp14:anchorId="6FBA9593" wp14:editId="0DAB15B0">
            <wp:extent cx="5279366" cy="2075084"/>
            <wp:effectExtent l="0" t="0" r="0" b="1905"/>
            <wp:docPr id="16" name="Content Placeholder 4">
              <a:extLst xmlns:a="http://schemas.openxmlformats.org/drawingml/2006/main">
                <a:ext uri="{FF2B5EF4-FFF2-40B4-BE49-F238E27FC236}">
                  <a16:creationId xmlns:a16="http://schemas.microsoft.com/office/drawing/2014/main" id="{0A6B5340-B04D-4BD2-B7D4-0FB7CC7B209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0A6B5340-B04D-4BD2-B7D4-0FB7CC7B2096}"/>
                        </a:ext>
                      </a:extLst>
                    </pic:cNvPr>
                    <pic:cNvPicPr>
                      <a:picLocks noGrp="1" noChangeAspect="1"/>
                    </pic:cNvPicPr>
                  </pic:nvPicPr>
                  <pic:blipFill>
                    <a:blip r:embed="rId18"/>
                    <a:stretch>
                      <a:fillRect/>
                    </a:stretch>
                  </pic:blipFill>
                  <pic:spPr>
                    <a:xfrm>
                      <a:off x="0" y="0"/>
                      <a:ext cx="5308545" cy="2086553"/>
                    </a:xfrm>
                    <a:prstGeom prst="rect">
                      <a:avLst/>
                    </a:prstGeom>
                  </pic:spPr>
                </pic:pic>
              </a:graphicData>
            </a:graphic>
          </wp:inline>
        </w:drawing>
      </w:r>
    </w:p>
    <w:p w14:paraId="46661511" w14:textId="4DCF74E4" w:rsidR="005657B3" w:rsidRPr="006B2191" w:rsidRDefault="002469F3" w:rsidP="005657B3">
      <w:pPr>
        <w:rPr>
          <w:rPrChange w:id="198" w:author="Weidenaar, Joni" w:date="2021-01-25T14:04:00Z">
            <w:rPr>
              <w:sz w:val="28"/>
              <w:szCs w:val="28"/>
            </w:rPr>
          </w:rPrChange>
        </w:rPr>
      </w:pPr>
      <w:r w:rsidRPr="009E55D5">
        <w:rPr>
          <w:noProof/>
        </w:rPr>
        <w:lastRenderedPageBreak/>
        <w:drawing>
          <wp:anchor distT="0" distB="0" distL="114300" distR="114300" simplePos="0" relativeHeight="251658240" behindDoc="0" locked="0" layoutInCell="1" allowOverlap="1" wp14:anchorId="2663CAA3" wp14:editId="027E4815">
            <wp:simplePos x="0" y="0"/>
            <wp:positionH relativeFrom="column">
              <wp:posOffset>29210</wp:posOffset>
            </wp:positionH>
            <wp:positionV relativeFrom="paragraph">
              <wp:posOffset>176530</wp:posOffset>
            </wp:positionV>
            <wp:extent cx="2575560" cy="3932555"/>
            <wp:effectExtent l="0" t="0" r="2540" b="4445"/>
            <wp:wrapSquare wrapText="bothSides"/>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picture containing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5560" cy="3932555"/>
                    </a:xfrm>
                    <a:prstGeom prst="rect">
                      <a:avLst/>
                    </a:prstGeom>
                    <a:noFill/>
                  </pic:spPr>
                </pic:pic>
              </a:graphicData>
            </a:graphic>
            <wp14:sizeRelH relativeFrom="page">
              <wp14:pctWidth>0</wp14:pctWidth>
            </wp14:sizeRelH>
            <wp14:sizeRelV relativeFrom="page">
              <wp14:pctHeight>0</wp14:pctHeight>
            </wp14:sizeRelV>
          </wp:anchor>
        </w:drawing>
      </w:r>
    </w:p>
    <w:p w14:paraId="554306AD" w14:textId="2807C9A5" w:rsidR="005657B3" w:rsidRPr="006B2191" w:rsidRDefault="005657B3" w:rsidP="005657B3">
      <w:pPr>
        <w:rPr>
          <w:rPrChange w:id="199" w:author="Weidenaar, Joni" w:date="2021-01-25T14:04:00Z">
            <w:rPr>
              <w:sz w:val="28"/>
              <w:szCs w:val="28"/>
            </w:rPr>
          </w:rPrChange>
        </w:rPr>
      </w:pPr>
    </w:p>
    <w:p w14:paraId="076406C0" w14:textId="77777777" w:rsidR="005657B3" w:rsidRPr="006B2191" w:rsidRDefault="005657B3" w:rsidP="005657B3">
      <w:pPr>
        <w:rPr>
          <w:rPrChange w:id="200" w:author="Weidenaar, Joni" w:date="2021-01-25T14:04:00Z">
            <w:rPr>
              <w:sz w:val="28"/>
              <w:szCs w:val="28"/>
            </w:rPr>
          </w:rPrChange>
        </w:rPr>
      </w:pPr>
    </w:p>
    <w:p w14:paraId="23639672" w14:textId="77777777" w:rsidR="005657B3" w:rsidRPr="006B2191" w:rsidRDefault="005657B3" w:rsidP="005657B3">
      <w:pPr>
        <w:rPr>
          <w:rPrChange w:id="201" w:author="Weidenaar, Joni" w:date="2021-01-25T14:04:00Z">
            <w:rPr>
              <w:sz w:val="28"/>
              <w:szCs w:val="28"/>
            </w:rPr>
          </w:rPrChange>
        </w:rPr>
      </w:pPr>
    </w:p>
    <w:p w14:paraId="3E8F4AB6" w14:textId="07CC03BE" w:rsidR="005657B3" w:rsidRPr="006B2191" w:rsidRDefault="005657B3" w:rsidP="005657B3">
      <w:pPr>
        <w:rPr>
          <w:rPrChange w:id="202" w:author="Weidenaar, Joni" w:date="2021-01-25T14:04:00Z">
            <w:rPr>
              <w:sz w:val="28"/>
              <w:szCs w:val="28"/>
            </w:rPr>
          </w:rPrChange>
        </w:rPr>
      </w:pPr>
      <w:r w:rsidRPr="006B2191">
        <w:rPr>
          <w:rPrChange w:id="203" w:author="Weidenaar, Joni" w:date="2021-01-25T14:04:00Z">
            <w:rPr>
              <w:sz w:val="28"/>
              <w:szCs w:val="28"/>
            </w:rPr>
          </w:rPrChange>
        </w:rPr>
        <w:t xml:space="preserve">On the </w:t>
      </w:r>
      <w:r w:rsidRPr="006B2191">
        <w:rPr>
          <w:b/>
          <w:bCs/>
          <w:rPrChange w:id="204" w:author="Weidenaar, Joni" w:date="2021-01-25T14:04:00Z">
            <w:rPr>
              <w:b/>
              <w:bCs/>
              <w:sz w:val="28"/>
              <w:szCs w:val="28"/>
            </w:rPr>
          </w:rPrChange>
        </w:rPr>
        <w:t>left</w:t>
      </w:r>
      <w:r w:rsidRPr="006B2191">
        <w:rPr>
          <w:rPrChange w:id="205" w:author="Weidenaar, Joni" w:date="2021-01-25T14:04:00Z">
            <w:rPr>
              <w:sz w:val="28"/>
              <w:szCs w:val="28"/>
            </w:rPr>
          </w:rPrChange>
        </w:rPr>
        <w:t xml:space="preserve"> of the screen there will be a </w:t>
      </w:r>
      <w:r w:rsidRPr="006B2191">
        <w:rPr>
          <w:b/>
          <w:bCs/>
          <w:rPrChange w:id="206" w:author="Weidenaar, Joni" w:date="2021-01-25T14:04:00Z">
            <w:rPr>
              <w:b/>
              <w:bCs/>
              <w:sz w:val="28"/>
              <w:szCs w:val="28"/>
            </w:rPr>
          </w:rPrChange>
        </w:rPr>
        <w:t>navigation menu</w:t>
      </w:r>
      <w:r w:rsidRPr="006B2191">
        <w:rPr>
          <w:rPrChange w:id="207" w:author="Weidenaar, Joni" w:date="2021-01-25T14:04:00Z">
            <w:rPr>
              <w:sz w:val="28"/>
              <w:szCs w:val="28"/>
            </w:rPr>
          </w:rPrChange>
        </w:rPr>
        <w:t xml:space="preserve"> that doubles as an </w:t>
      </w:r>
      <w:r w:rsidRPr="006B2191">
        <w:rPr>
          <w:b/>
          <w:bCs/>
          <w:rPrChange w:id="208" w:author="Weidenaar, Joni" w:date="2021-01-25T14:04:00Z">
            <w:rPr>
              <w:b/>
              <w:bCs/>
              <w:sz w:val="28"/>
              <w:szCs w:val="28"/>
            </w:rPr>
          </w:rPrChange>
        </w:rPr>
        <w:t>agenda.</w:t>
      </w:r>
      <w:r w:rsidRPr="006B2191">
        <w:rPr>
          <w:rPrChange w:id="209" w:author="Weidenaar, Joni" w:date="2021-01-25T14:04:00Z">
            <w:rPr>
              <w:sz w:val="28"/>
              <w:szCs w:val="28"/>
            </w:rPr>
          </w:rPrChange>
        </w:rPr>
        <w:t xml:space="preserve"> Activities for all three days of the </w:t>
      </w:r>
      <w:proofErr w:type="spellStart"/>
      <w:r w:rsidRPr="006B2191">
        <w:rPr>
          <w:rPrChange w:id="210" w:author="Weidenaar, Joni" w:date="2021-01-25T14:04:00Z">
            <w:rPr>
              <w:sz w:val="28"/>
              <w:szCs w:val="28"/>
            </w:rPr>
          </w:rPrChange>
        </w:rPr>
        <w:t>InterOpathon</w:t>
      </w:r>
      <w:proofErr w:type="spellEnd"/>
      <w:r w:rsidRPr="006B2191">
        <w:rPr>
          <w:rPrChange w:id="211" w:author="Weidenaar, Joni" w:date="2021-01-25T14:04:00Z">
            <w:rPr>
              <w:sz w:val="28"/>
              <w:szCs w:val="28"/>
            </w:rPr>
          </w:rPrChange>
        </w:rPr>
        <w:t xml:space="preserve"> can be found within these tabs. To complete the material</w:t>
      </w:r>
      <w:ins w:id="212" w:author="Kalina Foster" w:date="2021-02-08T11:21:00Z">
        <w:r w:rsidR="00E016BA">
          <w:t xml:space="preserve"> during the event</w:t>
        </w:r>
      </w:ins>
      <w:r w:rsidRPr="006B2191">
        <w:rPr>
          <w:rPrChange w:id="213" w:author="Weidenaar, Joni" w:date="2021-01-25T14:04:00Z">
            <w:rPr>
              <w:sz w:val="28"/>
              <w:szCs w:val="28"/>
            </w:rPr>
          </w:rPrChange>
        </w:rPr>
        <w:t>, start at the top and work your way down</w:t>
      </w:r>
      <w:r w:rsidR="00063AC7">
        <w:t>.</w:t>
      </w:r>
    </w:p>
    <w:p w14:paraId="1A3203E8" w14:textId="77777777" w:rsidR="005657B3" w:rsidRPr="006B2191" w:rsidRDefault="005657B3" w:rsidP="005657B3">
      <w:pPr>
        <w:jc w:val="center"/>
        <w:rPr>
          <w:rPrChange w:id="214" w:author="Weidenaar, Joni" w:date="2021-01-25T14:04:00Z">
            <w:rPr>
              <w:sz w:val="28"/>
              <w:szCs w:val="28"/>
            </w:rPr>
          </w:rPrChange>
        </w:rPr>
      </w:pPr>
    </w:p>
    <w:p w14:paraId="0BCCA251" w14:textId="77777777" w:rsidR="005657B3" w:rsidRPr="006B2191" w:rsidRDefault="005657B3" w:rsidP="005657B3">
      <w:pPr>
        <w:rPr>
          <w:rPrChange w:id="215" w:author="Weidenaar, Joni" w:date="2021-01-25T14:04:00Z">
            <w:rPr>
              <w:sz w:val="28"/>
              <w:szCs w:val="28"/>
            </w:rPr>
          </w:rPrChange>
        </w:rPr>
      </w:pPr>
      <w:r w:rsidRPr="006B2191">
        <w:rPr>
          <w:rPrChange w:id="216" w:author="Weidenaar, Joni" w:date="2021-01-25T14:04:00Z">
            <w:rPr>
              <w:sz w:val="28"/>
              <w:szCs w:val="28"/>
            </w:rPr>
          </w:rPrChange>
        </w:rPr>
        <w:t xml:space="preserve">Note the agenda/nav items that have an arrow next to them. These items contain nested pages. Which page you will complete depends on the role you have within your team. </w:t>
      </w:r>
    </w:p>
    <w:p w14:paraId="447BB865" w14:textId="77777777" w:rsidR="005657B3" w:rsidRPr="006B2191" w:rsidRDefault="005657B3" w:rsidP="005657B3">
      <w:pPr>
        <w:rPr>
          <w:rPrChange w:id="217" w:author="Weidenaar, Joni" w:date="2021-01-25T14:04:00Z">
            <w:rPr>
              <w:sz w:val="28"/>
              <w:szCs w:val="28"/>
            </w:rPr>
          </w:rPrChange>
        </w:rPr>
      </w:pPr>
    </w:p>
    <w:p w14:paraId="595DD2A8" w14:textId="77777777" w:rsidR="005657B3" w:rsidRPr="006B2191" w:rsidRDefault="005657B3" w:rsidP="005657B3">
      <w:pPr>
        <w:rPr>
          <w:rPrChange w:id="218" w:author="Weidenaar, Joni" w:date="2021-01-25T14:04:00Z">
            <w:rPr>
              <w:sz w:val="28"/>
              <w:szCs w:val="28"/>
            </w:rPr>
          </w:rPrChange>
        </w:rPr>
      </w:pPr>
    </w:p>
    <w:p w14:paraId="7F675A4F" w14:textId="77777777" w:rsidR="005657B3" w:rsidRPr="006B2191" w:rsidDel="002469F3" w:rsidRDefault="005657B3" w:rsidP="005657B3">
      <w:pPr>
        <w:rPr>
          <w:del w:id="219" w:author="Kalina Foster" w:date="2021-02-08T11:22:00Z"/>
          <w:rPrChange w:id="220" w:author="Weidenaar, Joni" w:date="2021-01-25T14:04:00Z">
            <w:rPr>
              <w:del w:id="221" w:author="Kalina Foster" w:date="2021-02-08T11:22:00Z"/>
              <w:sz w:val="28"/>
              <w:szCs w:val="28"/>
            </w:rPr>
          </w:rPrChange>
        </w:rPr>
      </w:pPr>
    </w:p>
    <w:p w14:paraId="3B007C64" w14:textId="77777777" w:rsidR="005657B3" w:rsidRPr="006B2191" w:rsidDel="002469F3" w:rsidRDefault="005657B3" w:rsidP="005657B3">
      <w:pPr>
        <w:rPr>
          <w:del w:id="222" w:author="Kalina Foster" w:date="2021-02-08T11:22:00Z"/>
          <w:rPrChange w:id="223" w:author="Weidenaar, Joni" w:date="2021-01-25T14:04:00Z">
            <w:rPr>
              <w:del w:id="224" w:author="Kalina Foster" w:date="2021-02-08T11:22:00Z"/>
              <w:sz w:val="28"/>
              <w:szCs w:val="28"/>
            </w:rPr>
          </w:rPrChange>
        </w:rPr>
      </w:pPr>
    </w:p>
    <w:p w14:paraId="1CB0CD31" w14:textId="77777777" w:rsidR="005657B3" w:rsidRPr="006B2191" w:rsidRDefault="005657B3" w:rsidP="005657B3">
      <w:pPr>
        <w:rPr>
          <w:rPrChange w:id="225" w:author="Weidenaar, Joni" w:date="2021-01-25T14:04:00Z">
            <w:rPr>
              <w:sz w:val="28"/>
              <w:szCs w:val="28"/>
            </w:rPr>
          </w:rPrChange>
        </w:rPr>
      </w:pPr>
    </w:p>
    <w:p w14:paraId="528A05BD" w14:textId="77777777" w:rsidR="001B7094" w:rsidRDefault="001B7094" w:rsidP="005657B3">
      <w:pPr>
        <w:rPr>
          <w:ins w:id="226" w:author="Kalina Foster" w:date="2021-02-08T11:22:00Z"/>
        </w:rPr>
      </w:pPr>
    </w:p>
    <w:p w14:paraId="45BC8181" w14:textId="3680EA66" w:rsidR="005657B3" w:rsidRPr="006B2191" w:rsidDel="001B7094" w:rsidRDefault="005657B3" w:rsidP="005657B3">
      <w:pPr>
        <w:rPr>
          <w:del w:id="227" w:author="Kalina Foster" w:date="2021-02-08T11:22:00Z"/>
          <w:rPrChange w:id="228" w:author="Weidenaar, Joni" w:date="2021-01-25T14:04:00Z">
            <w:rPr>
              <w:del w:id="229" w:author="Kalina Foster" w:date="2021-02-08T11:22:00Z"/>
              <w:sz w:val="28"/>
              <w:szCs w:val="28"/>
            </w:rPr>
          </w:rPrChange>
        </w:rPr>
      </w:pPr>
      <w:r w:rsidRPr="006B2191">
        <w:rPr>
          <w:rPrChange w:id="230" w:author="Weidenaar, Joni" w:date="2021-01-25T14:04:00Z">
            <w:rPr>
              <w:sz w:val="28"/>
              <w:szCs w:val="28"/>
            </w:rPr>
          </w:rPrChange>
        </w:rPr>
        <w:t xml:space="preserve">The </w:t>
      </w:r>
      <w:del w:id="231" w:author="Kalina Foster" w:date="2021-02-08T11:22:00Z">
        <w:r w:rsidRPr="006B2191" w:rsidDel="009F3283">
          <w:rPr>
            <w:rPrChange w:id="232" w:author="Weidenaar, Joni" w:date="2021-01-25T14:04:00Z">
              <w:rPr>
                <w:sz w:val="28"/>
                <w:szCs w:val="28"/>
              </w:rPr>
            </w:rPrChange>
          </w:rPr>
          <w:delText xml:space="preserve">main </w:delText>
        </w:r>
      </w:del>
      <w:ins w:id="233" w:author="Kalina Foster" w:date="2021-02-08T11:22:00Z">
        <w:r w:rsidR="009F3283">
          <w:t>center/main</w:t>
        </w:r>
        <w:r w:rsidR="009F3283" w:rsidRPr="006B2191">
          <w:rPr>
            <w:rPrChange w:id="234" w:author="Weidenaar, Joni" w:date="2021-01-25T14:04:00Z">
              <w:rPr>
                <w:sz w:val="28"/>
                <w:szCs w:val="28"/>
              </w:rPr>
            </w:rPrChange>
          </w:rPr>
          <w:t xml:space="preserve"> </w:t>
        </w:r>
      </w:ins>
      <w:r w:rsidRPr="006B2191">
        <w:rPr>
          <w:rPrChange w:id="235" w:author="Weidenaar, Joni" w:date="2021-01-25T14:04:00Z">
            <w:rPr>
              <w:sz w:val="28"/>
              <w:szCs w:val="28"/>
            </w:rPr>
          </w:rPrChange>
        </w:rPr>
        <w:t xml:space="preserve">part of the webpage contains information on the activities for the </w:t>
      </w:r>
      <w:r w:rsidRPr="009F3283">
        <w:rPr>
          <w:b/>
          <w:bCs/>
          <w:rPrChange w:id="236" w:author="Kalina Foster" w:date="2021-02-08T11:23:00Z">
            <w:rPr>
              <w:sz w:val="28"/>
              <w:szCs w:val="28"/>
            </w:rPr>
          </w:rPrChange>
        </w:rPr>
        <w:t>selected agenda item</w:t>
      </w:r>
      <w:r w:rsidRPr="006B2191">
        <w:rPr>
          <w:rPrChange w:id="237" w:author="Weidenaar, Joni" w:date="2021-01-25T14:04:00Z">
            <w:rPr>
              <w:sz w:val="28"/>
              <w:szCs w:val="28"/>
            </w:rPr>
          </w:rPrChange>
        </w:rPr>
        <w:t xml:space="preserve">. </w:t>
      </w:r>
      <w:del w:id="238" w:author="Kalina Foster" w:date="2021-02-08T11:23:00Z">
        <w:r w:rsidRPr="006B2191" w:rsidDel="000160BD">
          <w:rPr>
            <w:rPrChange w:id="239" w:author="Weidenaar, Joni" w:date="2021-01-25T14:04:00Z">
              <w:rPr>
                <w:sz w:val="28"/>
                <w:szCs w:val="28"/>
              </w:rPr>
            </w:rPrChange>
          </w:rPr>
          <w:delText>Don’t forget to scroll</w:delText>
        </w:r>
      </w:del>
      <w:ins w:id="240" w:author="Kalina Foster" w:date="2021-02-08T11:23:00Z">
        <w:r w:rsidR="000160BD">
          <w:t>Scroll</w:t>
        </w:r>
      </w:ins>
      <w:r w:rsidRPr="006B2191">
        <w:rPr>
          <w:rPrChange w:id="241" w:author="Weidenaar, Joni" w:date="2021-01-25T14:04:00Z">
            <w:rPr>
              <w:sz w:val="28"/>
              <w:szCs w:val="28"/>
            </w:rPr>
          </w:rPrChange>
        </w:rPr>
        <w:t xml:space="preserve"> to the bottom of the page to receive all of the directions and locate any worksheets that need to be completed. </w:t>
      </w:r>
    </w:p>
    <w:p w14:paraId="6BC10E3F" w14:textId="77777777" w:rsidR="005657B3" w:rsidRPr="006B2191" w:rsidRDefault="005657B3" w:rsidP="005657B3">
      <w:pPr>
        <w:rPr>
          <w:rPrChange w:id="242" w:author="Weidenaar, Joni" w:date="2021-01-25T14:04:00Z">
            <w:rPr>
              <w:sz w:val="28"/>
              <w:szCs w:val="28"/>
            </w:rPr>
          </w:rPrChange>
        </w:rPr>
      </w:pPr>
    </w:p>
    <w:p w14:paraId="684C85AA" w14:textId="094113BC" w:rsidR="005657B3" w:rsidRPr="006B2191" w:rsidRDefault="005657B3" w:rsidP="005657B3">
      <w:pPr>
        <w:jc w:val="center"/>
        <w:rPr>
          <w:rPrChange w:id="243" w:author="Weidenaar, Joni" w:date="2021-01-25T14:04:00Z">
            <w:rPr>
              <w:sz w:val="28"/>
              <w:szCs w:val="28"/>
            </w:rPr>
          </w:rPrChange>
        </w:rPr>
      </w:pPr>
      <w:r w:rsidRPr="006B2191">
        <w:rPr>
          <w:noProof/>
          <w:rPrChange w:id="244" w:author="Weidenaar, Joni" w:date="2021-01-25T14:04:00Z">
            <w:rPr>
              <w:noProof/>
              <w:sz w:val="28"/>
              <w:szCs w:val="28"/>
            </w:rPr>
          </w:rPrChange>
        </w:rPr>
        <w:drawing>
          <wp:inline distT="0" distB="0" distL="0" distR="0" wp14:anchorId="139997F4" wp14:editId="5FCCA9D1">
            <wp:extent cx="6281213" cy="2477729"/>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hical user interface, text,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95608" cy="2483407"/>
                    </a:xfrm>
                    <a:prstGeom prst="rect">
                      <a:avLst/>
                    </a:prstGeom>
                    <a:noFill/>
                    <a:ln>
                      <a:noFill/>
                    </a:ln>
                  </pic:spPr>
                </pic:pic>
              </a:graphicData>
            </a:graphic>
          </wp:inline>
        </w:drawing>
      </w:r>
    </w:p>
    <w:p w14:paraId="5AB0B17C" w14:textId="0A0BCB3A" w:rsidR="005657B3" w:rsidDel="00377C2C" w:rsidRDefault="005657B3">
      <w:pPr>
        <w:jc w:val="center"/>
        <w:rPr>
          <w:del w:id="245" w:author="Weidenaar, Joni" w:date="2021-01-28T15:54:00Z"/>
          <w:i/>
          <w:iCs/>
        </w:rPr>
      </w:pPr>
      <w:r w:rsidRPr="006B2191">
        <w:rPr>
          <w:i/>
          <w:iCs/>
        </w:rPr>
        <w:t xml:space="preserve">An example of </w:t>
      </w:r>
      <w:del w:id="246" w:author="Kalina Foster" w:date="2021-02-08T11:23:00Z">
        <w:r w:rsidRPr="006B2191" w:rsidDel="002A2FD1">
          <w:rPr>
            <w:i/>
            <w:iCs/>
          </w:rPr>
          <w:delText xml:space="preserve">the </w:delText>
        </w:r>
      </w:del>
      <w:r w:rsidRPr="006B2191">
        <w:rPr>
          <w:i/>
          <w:iCs/>
        </w:rPr>
        <w:t xml:space="preserve">instructions and worksheet found at the bottom of </w:t>
      </w:r>
      <w:del w:id="247" w:author="Kalina Foster" w:date="2021-02-08T11:23:00Z">
        <w:r w:rsidRPr="006B2191" w:rsidDel="002A2FD1">
          <w:rPr>
            <w:i/>
            <w:iCs/>
          </w:rPr>
          <w:delText xml:space="preserve">the </w:delText>
        </w:r>
      </w:del>
      <w:ins w:id="248" w:author="Kalina Foster" w:date="2021-02-08T11:23:00Z">
        <w:r w:rsidR="002A2FD1">
          <w:rPr>
            <w:i/>
            <w:iCs/>
          </w:rPr>
          <w:t>a</w:t>
        </w:r>
        <w:r w:rsidR="002A2FD1" w:rsidRPr="006B2191">
          <w:rPr>
            <w:i/>
            <w:iCs/>
          </w:rPr>
          <w:t xml:space="preserve"> </w:t>
        </w:r>
      </w:ins>
      <w:r w:rsidRPr="006B2191">
        <w:rPr>
          <w:i/>
          <w:iCs/>
        </w:rPr>
        <w:t xml:space="preserve">page. </w:t>
      </w:r>
    </w:p>
    <w:p w14:paraId="0180275F" w14:textId="2C731CF0" w:rsidR="00377C2C" w:rsidRDefault="00377C2C" w:rsidP="005657B3">
      <w:pPr>
        <w:jc w:val="center"/>
        <w:rPr>
          <w:ins w:id="249" w:author="Kendrah Baker" w:date="2021-02-17T10:32:00Z"/>
          <w:i/>
          <w:iCs/>
        </w:rPr>
      </w:pPr>
    </w:p>
    <w:p w14:paraId="5729EA38" w14:textId="7E0B532C" w:rsidR="00377C2C" w:rsidRDefault="00377C2C" w:rsidP="005657B3">
      <w:pPr>
        <w:jc w:val="center"/>
        <w:rPr>
          <w:ins w:id="250" w:author="Kendrah Baker" w:date="2021-02-17T10:32:00Z"/>
          <w:i/>
          <w:iCs/>
        </w:rPr>
      </w:pPr>
    </w:p>
    <w:p w14:paraId="61ADF85B" w14:textId="0877A054" w:rsidR="003C61B0" w:rsidRDefault="003C61B0" w:rsidP="003C61B0"/>
    <w:p w14:paraId="1382CC01" w14:textId="1DE343D1" w:rsidR="00377C2C" w:rsidRPr="003866BA" w:rsidRDefault="00377C2C" w:rsidP="00377C2C">
      <w:pPr>
        <w:pStyle w:val="ListParagraph"/>
        <w:numPr>
          <w:ilvl w:val="0"/>
          <w:numId w:val="4"/>
        </w:numPr>
        <w:rPr>
          <w:b/>
          <w:bCs/>
        </w:rPr>
      </w:pPr>
      <w:ins w:id="251" w:author="Kendrah Baker" w:date="2021-02-17T10:32:00Z">
        <w:r w:rsidRPr="003866BA">
          <w:rPr>
            <w:b/>
            <w:bCs/>
          </w:rPr>
          <w:t>Teamwork Chat</w:t>
        </w:r>
      </w:ins>
    </w:p>
    <w:p w14:paraId="40B7B879" w14:textId="77777777" w:rsidR="00063AC7" w:rsidRDefault="003C61B0" w:rsidP="003C61B0">
      <w:r>
        <w:t xml:space="preserve">This Teamwork feature will be utilized during the </w:t>
      </w:r>
      <w:proofErr w:type="spellStart"/>
      <w:r>
        <w:t>InterOpathon</w:t>
      </w:r>
      <w:proofErr w:type="spellEnd"/>
      <w:r>
        <w:t xml:space="preserve"> for private team messaging and public event communication.</w:t>
      </w:r>
    </w:p>
    <w:p w14:paraId="07EDE3D5" w14:textId="18278F78" w:rsidR="003C61B0" w:rsidRDefault="0FBD2F7F" w:rsidP="00063AC7">
      <w:pPr>
        <w:jc w:val="center"/>
        <w:rPr>
          <w:ins w:id="252" w:author="Kendrah Baker" w:date="2021-02-17T10:32:00Z"/>
        </w:rPr>
      </w:pPr>
      <w:r>
        <w:rPr>
          <w:noProof/>
        </w:rPr>
        <w:drawing>
          <wp:inline distT="0" distB="0" distL="0" distR="0" wp14:anchorId="1E81AD31" wp14:editId="284ED902">
            <wp:extent cx="2781935" cy="1664335"/>
            <wp:effectExtent l="0" t="0" r="0" b="0"/>
            <wp:docPr id="8691293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1">
                      <a:extLst>
                        <a:ext uri="{28A0092B-C50C-407E-A947-70E740481C1C}">
                          <a14:useLocalDpi xmlns:a14="http://schemas.microsoft.com/office/drawing/2010/main" val="0"/>
                        </a:ext>
                      </a:extLst>
                    </a:blip>
                    <a:srcRect b="37450"/>
                    <a:stretch>
                      <a:fillRect/>
                    </a:stretch>
                  </pic:blipFill>
                  <pic:spPr bwMode="auto">
                    <a:xfrm>
                      <a:off x="0" y="0"/>
                      <a:ext cx="2781935" cy="1664335"/>
                    </a:xfrm>
                    <a:prstGeom prst="rect">
                      <a:avLst/>
                    </a:prstGeom>
                    <a:noFill/>
                    <a:ln>
                      <a:noFill/>
                    </a:ln>
                    <a:extLst>
                      <a:ext uri="{53640926-AAD7-44D8-BBD7-CCE9431645EC}">
                        <a14:shadowObscured xmlns:a14="http://schemas.microsoft.com/office/drawing/2010/main"/>
                      </a:ext>
                    </a:extLst>
                  </pic:spPr>
                </pic:pic>
              </a:graphicData>
            </a:graphic>
          </wp:inline>
        </w:drawing>
      </w:r>
    </w:p>
    <w:p w14:paraId="2D5100B5" w14:textId="6D76B280" w:rsidR="00377C2C" w:rsidRDefault="003C61B0" w:rsidP="00377C2C">
      <w:pPr>
        <w:pStyle w:val="ListParagraph"/>
        <w:numPr>
          <w:ilvl w:val="1"/>
          <w:numId w:val="4"/>
        </w:numPr>
        <w:rPr>
          <w:ins w:id="253" w:author="Kendrah Baker" w:date="2021-02-17T10:33:00Z"/>
        </w:rPr>
      </w:pPr>
      <w:r>
        <w:t>Navigate</w:t>
      </w:r>
      <w:ins w:id="254" w:author="Kendrah Baker" w:date="2021-02-17T10:33:00Z">
        <w:r w:rsidR="00377C2C">
          <w:t xml:space="preserve"> to Teamwork Chat using the icon in the top right portion of the screen. </w:t>
        </w:r>
      </w:ins>
      <w:ins w:id="255" w:author="Kendrah Baker" w:date="2021-02-17T10:40:00Z">
        <w:r w:rsidR="00377C2C">
          <w:t>You will also be able to navigate back to Teamwork Spaces using this same feature.</w:t>
        </w:r>
      </w:ins>
    </w:p>
    <w:p w14:paraId="7B5F881B" w14:textId="202B3BBC" w:rsidR="00377C2C" w:rsidRDefault="003C61B0" w:rsidP="00377C2C">
      <w:pPr>
        <w:pStyle w:val="ListParagraph"/>
        <w:numPr>
          <w:ilvl w:val="1"/>
          <w:numId w:val="4"/>
        </w:numPr>
        <w:rPr>
          <w:ins w:id="256" w:author="Kendrah Baker" w:date="2021-02-17T10:34:00Z"/>
        </w:rPr>
      </w:pPr>
      <w:ins w:id="257" w:author="Kendrah Baker" w:date="2021-02-17T10:38:00Z">
        <w:r>
          <w:rPr>
            <w:noProof/>
          </w:rPr>
          <w:drawing>
            <wp:anchor distT="0" distB="0" distL="114300" distR="114300" simplePos="0" relativeHeight="251658241" behindDoc="0" locked="0" layoutInCell="1" allowOverlap="1" wp14:anchorId="474519F4" wp14:editId="5C9E8F14">
              <wp:simplePos x="0" y="0"/>
              <wp:positionH relativeFrom="margin">
                <wp:posOffset>4252031</wp:posOffset>
              </wp:positionH>
              <wp:positionV relativeFrom="paragraph">
                <wp:posOffset>-3079</wp:posOffset>
              </wp:positionV>
              <wp:extent cx="1855470" cy="2760980"/>
              <wp:effectExtent l="0" t="0" r="0" b="12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55470" cy="2760980"/>
                      </a:xfrm>
                      <a:prstGeom prst="rect">
                        <a:avLst/>
                      </a:prstGeom>
                      <a:noFill/>
                      <a:ln>
                        <a:noFill/>
                      </a:ln>
                    </pic:spPr>
                  </pic:pic>
                </a:graphicData>
              </a:graphic>
              <wp14:sizeRelH relativeFrom="margin">
                <wp14:pctWidth>0</wp14:pctWidth>
              </wp14:sizeRelH>
              <wp14:sizeRelV relativeFrom="margin">
                <wp14:pctHeight>0</wp14:pctHeight>
              </wp14:sizeRelV>
            </wp:anchor>
          </w:drawing>
        </w:r>
      </w:ins>
      <w:ins w:id="258" w:author="Kendrah Baker" w:date="2021-02-17T10:34:00Z">
        <w:r w:rsidR="00377C2C">
          <w:t>Once in Teamwork Chat</w:t>
        </w:r>
      </w:ins>
      <w:r w:rsidR="003C0655">
        <w:t>,</w:t>
      </w:r>
      <w:ins w:id="259" w:author="Kendrah Baker" w:date="2021-02-17T10:34:00Z">
        <w:r w:rsidR="00377C2C">
          <w:t xml:space="preserve"> you will be able to access your Team’s private channel, a help desk channel, the announcement channel, the Use Case Channels</w:t>
        </w:r>
      </w:ins>
      <w:ins w:id="260" w:author="Kendrah Baker" w:date="2021-02-17T10:37:00Z">
        <w:r w:rsidR="00377C2C">
          <w:t>, and the submissions channel.</w:t>
        </w:r>
      </w:ins>
    </w:p>
    <w:p w14:paraId="0FF2E522" w14:textId="6FF4228A" w:rsidR="00377C2C" w:rsidRDefault="00377C2C" w:rsidP="00377C2C">
      <w:pPr>
        <w:pStyle w:val="ListParagraph"/>
        <w:numPr>
          <w:ilvl w:val="1"/>
          <w:numId w:val="4"/>
        </w:numPr>
        <w:rPr>
          <w:ins w:id="261" w:author="Kendrah Baker" w:date="2021-02-17T10:35:00Z"/>
        </w:rPr>
      </w:pPr>
      <w:ins w:id="262" w:author="Kendrah Baker" w:date="2021-02-17T10:34:00Z">
        <w:r>
          <w:t xml:space="preserve">The </w:t>
        </w:r>
        <w:r w:rsidRPr="003C61B0">
          <w:rPr>
            <w:b/>
            <w:bCs/>
          </w:rPr>
          <w:t>team’s private</w:t>
        </w:r>
        <w:r>
          <w:t xml:space="preserve"> </w:t>
        </w:r>
        <w:r w:rsidRPr="003C61B0">
          <w:rPr>
            <w:b/>
            <w:bCs/>
          </w:rPr>
          <w:t>channel</w:t>
        </w:r>
        <w:r>
          <w:t xml:space="preserve"> will be used </w:t>
        </w:r>
      </w:ins>
      <w:ins w:id="263" w:author="Kendrah Baker" w:date="2021-02-17T10:35:00Z">
        <w:r>
          <w:t xml:space="preserve">to communicate, share documents, and ensure you are on the right track with your solutions. </w:t>
        </w:r>
      </w:ins>
      <w:ins w:id="264" w:author="Kendrah Baker" w:date="2021-02-17T10:39:00Z">
        <w:r>
          <w:t>Your team will be assigned a number prior to the event starting.</w:t>
        </w:r>
      </w:ins>
      <w:r w:rsidR="003C0655">
        <w:t xml:space="preserve"> </w:t>
      </w:r>
    </w:p>
    <w:p w14:paraId="65A5242A" w14:textId="3C5C0154" w:rsidR="00377C2C" w:rsidRDefault="00377C2C" w:rsidP="00377C2C">
      <w:pPr>
        <w:pStyle w:val="ListParagraph"/>
        <w:numPr>
          <w:ilvl w:val="1"/>
          <w:numId w:val="4"/>
        </w:numPr>
      </w:pPr>
      <w:ins w:id="265" w:author="Kendrah Baker" w:date="2021-02-17T10:35:00Z">
        <w:r>
          <w:t xml:space="preserve">The </w:t>
        </w:r>
        <w:r w:rsidRPr="003C61B0">
          <w:rPr>
            <w:b/>
            <w:bCs/>
          </w:rPr>
          <w:t>Help Desk, Announcement, and Use Case Channels</w:t>
        </w:r>
        <w:r>
          <w:t xml:space="preserve"> will be used for communication to all participants. It will also allow participants to communicate with Use Case SMEs and </w:t>
        </w:r>
      </w:ins>
      <w:ins w:id="266" w:author="Kendrah Baker" w:date="2021-02-17T10:36:00Z">
        <w:r>
          <w:t xml:space="preserve">IOL Help Desk associates. </w:t>
        </w:r>
      </w:ins>
      <w:ins w:id="267" w:author="Kendrah Baker" w:date="2021-02-17T10:38:00Z">
        <w:r>
          <w:t xml:space="preserve">The submissions channel is where your final recordings will </w:t>
        </w:r>
      </w:ins>
      <w:r w:rsidR="003C61B0">
        <w:t>be</w:t>
      </w:r>
      <w:ins w:id="268" w:author="Kendrah Baker" w:date="2021-02-17T10:38:00Z">
        <w:r>
          <w:t xml:space="preserve"> posted. </w:t>
        </w:r>
      </w:ins>
    </w:p>
    <w:p w14:paraId="6A26349A" w14:textId="4C29F234" w:rsidR="00377C2C" w:rsidRPr="00377C2C" w:rsidRDefault="005E7637" w:rsidP="005E7637">
      <w:pPr>
        <w:pStyle w:val="ListParagraph"/>
        <w:numPr>
          <w:ilvl w:val="1"/>
          <w:numId w:val="4"/>
        </w:numPr>
        <w:rPr>
          <w:ins w:id="269" w:author="Kendrah Baker" w:date="2021-02-17T10:32:00Z"/>
          <w:rPrChange w:id="270" w:author="Kendrah Baker" w:date="2021-02-17T10:32:00Z">
            <w:rPr>
              <w:ins w:id="271" w:author="Kendrah Baker" w:date="2021-02-17T10:32:00Z"/>
              <w:i/>
              <w:iCs/>
            </w:rPr>
          </w:rPrChange>
        </w:rPr>
        <w:pPrChange w:id="272" w:author="Kendrah Baker" w:date="2021-02-17T10:40:00Z">
          <w:pPr>
            <w:jc w:val="center"/>
          </w:pPr>
        </w:pPrChange>
      </w:pPr>
      <w:r>
        <w:t>Type a message in the box and use the gray arrow on the right to send it. To attach documents, your final presentation, or your final recordings use the blue paperclip on the left</w:t>
      </w:r>
    </w:p>
    <w:p w14:paraId="1A4E58BF" w14:textId="1AD88335" w:rsidR="00AF3F89" w:rsidRPr="006B2191" w:rsidRDefault="005E7637">
      <w:pPr>
        <w:jc w:val="center"/>
        <w:pPrChange w:id="273" w:author="Weidenaar, Joni" w:date="2021-01-28T15:54:00Z">
          <w:pPr/>
        </w:pPrChange>
      </w:pPr>
      <w:r>
        <w:rPr>
          <w:noProof/>
        </w:rPr>
        <w:drawing>
          <wp:inline distT="0" distB="0" distL="0" distR="0" wp14:anchorId="7F2E42C6" wp14:editId="0BDC9839">
            <wp:extent cx="5786755" cy="5647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23">
                      <a:extLst>
                        <a:ext uri="{28A0092B-C50C-407E-A947-70E740481C1C}">
                          <a14:useLocalDpi xmlns:a14="http://schemas.microsoft.com/office/drawing/2010/main" val="0"/>
                        </a:ext>
                      </a:extLst>
                    </a:blip>
                    <a:srcRect l="906" t="13600" r="1660" b="8459"/>
                    <a:stretch/>
                  </pic:blipFill>
                  <pic:spPr bwMode="auto">
                    <a:xfrm>
                      <a:off x="0" y="0"/>
                      <a:ext cx="5791162" cy="565206"/>
                    </a:xfrm>
                    <a:prstGeom prst="rect">
                      <a:avLst/>
                    </a:prstGeom>
                    <a:ln>
                      <a:noFill/>
                    </a:ln>
                    <a:extLst>
                      <a:ext uri="{53640926-AAD7-44D8-BBD7-CCE9431645EC}">
                        <a14:shadowObscured xmlns:a14="http://schemas.microsoft.com/office/drawing/2010/main"/>
                      </a:ext>
                    </a:extLst>
                  </pic:spPr>
                </pic:pic>
              </a:graphicData>
            </a:graphic>
          </wp:inline>
        </w:drawing>
      </w:r>
    </w:p>
    <w:sectPr w:rsidR="00AF3F89" w:rsidRPr="006B2191" w:rsidSect="00300D0B">
      <w:footerReference w:type="default" r:id="rId24"/>
      <w:headerReference w:type="first" r:id="rId25"/>
      <w:footerReference w:type="first" r:id="rId2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1" w:author="Weidenaar, Joni" w:date="2021-01-25T14:00:00Z" w:initials="WJ">
    <w:p w14:paraId="6C2A4ABA" w14:textId="39344B45" w:rsidR="006B2191" w:rsidRDefault="006B2191">
      <w:pPr>
        <w:pStyle w:val="CommentText"/>
      </w:pPr>
      <w:r>
        <w:rPr>
          <w:rStyle w:val="CommentReference"/>
        </w:rPr>
        <w:annotationRef/>
      </w:r>
      <w:r>
        <w:t>Is there a link they need to click on?</w:t>
      </w:r>
    </w:p>
  </w:comment>
  <w:comment w:id="96" w:author="Weidenaar, Joni" w:date="2021-01-25T14:06:00Z" w:initials="WJ">
    <w:p w14:paraId="5718C867" w14:textId="55753BCB" w:rsidR="006B2191" w:rsidRDefault="006B2191">
      <w:pPr>
        <w:pStyle w:val="CommentText"/>
      </w:pPr>
      <w:r>
        <w:rPr>
          <w:rStyle w:val="CommentReference"/>
        </w:rPr>
        <w:annotationRef/>
      </w:r>
      <w:r>
        <w:t xml:space="preserve">I am assuming they will need to log in after they create the </w:t>
      </w:r>
      <w:proofErr w:type="gramStart"/>
      <w:r>
        <w:t>account?</w:t>
      </w:r>
      <w:proofErr w:type="gramEnd"/>
      <w:r>
        <w:t xml:space="preserve"> Will they automatically be taken to that page after creating their account? Or do we need to provide a link to the login page?</w:t>
      </w:r>
    </w:p>
  </w:comment>
  <w:comment w:id="102" w:author="Weidenaar, Joni" w:date="2021-01-25T14:16:00Z" w:initials="WJ">
    <w:p w14:paraId="5497FAB9" w14:textId="6D24C0F7" w:rsidR="00513BE5" w:rsidRDefault="00513BE5">
      <w:pPr>
        <w:pStyle w:val="CommentText"/>
      </w:pPr>
      <w:r>
        <w:rPr>
          <w:rStyle w:val="CommentReference"/>
        </w:rPr>
        <w:annotationRef/>
      </w:r>
      <w:r>
        <w:t xml:space="preserve">Thinking one of the images below is what they see? </w:t>
      </w:r>
    </w:p>
  </w:comment>
  <w:comment w:id="125" w:author="Weidenaar, Joni" w:date="2021-01-25T14:08:00Z" w:initials="WJ">
    <w:p w14:paraId="2E9DFD6B" w14:textId="77777777" w:rsidR="00513BE5" w:rsidRDefault="00513BE5" w:rsidP="00513BE5">
      <w:pPr>
        <w:pStyle w:val="CommentText"/>
      </w:pPr>
      <w:r>
        <w:rPr>
          <w:rStyle w:val="CommentReference"/>
        </w:rPr>
        <w:annotationRef/>
      </w:r>
      <w:r>
        <w:t>Is there a specific channel we can link or name here?</w:t>
      </w:r>
    </w:p>
  </w:comment>
  <w:comment w:id="140" w:author="Weidenaar, Joni" w:date="2021-01-25T14:07:00Z" w:initials="WJ">
    <w:p w14:paraId="18291DA5" w14:textId="5D15FB3D" w:rsidR="006B2191" w:rsidRDefault="006B2191">
      <w:pPr>
        <w:pStyle w:val="CommentText"/>
      </w:pPr>
      <w:r>
        <w:rPr>
          <w:rStyle w:val="CommentReference"/>
        </w:rPr>
        <w:annotationRef/>
      </w:r>
      <w:r>
        <w:t>What Materials will be provided? Anything in particular they pay attention or look at first?</w:t>
      </w:r>
    </w:p>
  </w:comment>
  <w:comment w:id="157" w:author="Weidenaar, Joni" w:date="2021-01-25T14:08:00Z" w:initials="WJ">
    <w:p w14:paraId="16B3C30F" w14:textId="56475DAB" w:rsidR="006B2191" w:rsidRDefault="006B2191">
      <w:pPr>
        <w:pStyle w:val="CommentText"/>
      </w:pPr>
      <w:r>
        <w:rPr>
          <w:rStyle w:val="CommentReference"/>
        </w:rPr>
        <w:annotationRef/>
      </w:r>
      <w:r>
        <w:t>Is there a specific channel we can link or name here?</w:t>
      </w:r>
    </w:p>
  </w:comment>
  <w:comment w:id="166" w:author="Weidenaar, Joni" w:date="2021-01-25T14:09:00Z" w:initials="WJ">
    <w:p w14:paraId="0AE13F71" w14:textId="4DD7FF33" w:rsidR="006B2191" w:rsidRDefault="006B2191">
      <w:pPr>
        <w:pStyle w:val="CommentText"/>
      </w:pPr>
      <w:r>
        <w:rPr>
          <w:rStyle w:val="CommentReference"/>
        </w:rPr>
        <w:annotationRef/>
      </w:r>
      <w:r>
        <w:t xml:space="preserve">Not sure what this </w:t>
      </w:r>
      <w:r w:rsidR="00513BE5">
        <w:t xml:space="preserve">picture </w:t>
      </w:r>
      <w:r>
        <w:t xml:space="preserve">is showing me? Do they click on “Team 1” and then they will see the materials previously mentioned? </w:t>
      </w:r>
      <w:r w:rsidR="00513BE5">
        <w:t>Is this the first thing they will see after logging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2A4ABA" w15:done="0"/>
  <w15:commentEx w15:paraId="5718C867" w15:done="0"/>
  <w15:commentEx w15:paraId="5497FAB9" w15:done="0"/>
  <w15:commentEx w15:paraId="2E9DFD6B" w15:done="0"/>
  <w15:commentEx w15:paraId="18291DA5" w15:done="0"/>
  <w15:commentEx w15:paraId="16B3C30F" w15:done="0"/>
  <w15:commentEx w15:paraId="0AE13F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2A4ABA" w16cid:durableId="23CB96A1"/>
  <w16cid:commentId w16cid:paraId="5718C867" w16cid:durableId="23CB96A2"/>
  <w16cid:commentId w16cid:paraId="5497FAB9" w16cid:durableId="23CB96A3"/>
  <w16cid:commentId w16cid:paraId="2E9DFD6B" w16cid:durableId="23CB96A4"/>
  <w16cid:commentId w16cid:paraId="18291DA5" w16cid:durableId="23CB96A5"/>
  <w16cid:commentId w16cid:paraId="16B3C30F" w16cid:durableId="23CB96A6"/>
  <w16cid:commentId w16cid:paraId="0AE13F71" w16cid:durableId="23CB96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04381E" w14:textId="77777777" w:rsidR="00B10560" w:rsidRDefault="00B10560" w:rsidP="00355BC4">
      <w:pPr>
        <w:spacing w:before="0"/>
      </w:pPr>
      <w:r>
        <w:separator/>
      </w:r>
    </w:p>
  </w:endnote>
  <w:endnote w:type="continuationSeparator" w:id="0">
    <w:p w14:paraId="4F4BAC97" w14:textId="77777777" w:rsidR="00B10560" w:rsidRDefault="00B10560" w:rsidP="00355BC4">
      <w:pPr>
        <w:spacing w:before="0"/>
      </w:pPr>
      <w:r>
        <w:continuationSeparator/>
      </w:r>
    </w:p>
  </w:endnote>
  <w:endnote w:type="continuationNotice" w:id="1">
    <w:p w14:paraId="2DEC0F17" w14:textId="77777777" w:rsidR="00B10560" w:rsidRDefault="00B10560">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
    <w:panose1 w:val="020B0600040502020204"/>
    <w:charset w:val="00"/>
    <w:family w:val="swiss"/>
    <w:pitch w:val="variable"/>
    <w:sig w:usb0="E1000AEF" w:usb1="5000A1FF" w:usb2="00000000" w:usb3="00000000" w:csb0="000001BF" w:csb1="00000000"/>
  </w:font>
  <w:font w:name="Bookshelf Symbol 7">
    <w:panose1 w:val="05010101010101010101"/>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CF71C" w14:textId="77777777" w:rsidR="00E90548" w:rsidRPr="001C6B00" w:rsidRDefault="00E90548" w:rsidP="00E90548">
    <w:pPr>
      <w:pStyle w:val="Footer"/>
      <w:spacing w:before="0"/>
      <w:jc w:val="right"/>
      <w:rPr>
        <w:b/>
        <w:color w:val="848586"/>
        <w:sz w:val="16"/>
        <w:szCs w:val="16"/>
      </w:rPr>
    </w:pPr>
    <w:r w:rsidRPr="001C6B00">
      <w:rPr>
        <w:b/>
        <w:noProof/>
        <w:color w:val="848586"/>
        <w:sz w:val="16"/>
        <w:szCs w:val="16"/>
      </w:rPr>
      <w:drawing>
        <wp:anchor distT="0" distB="0" distL="114300" distR="114300" simplePos="0" relativeHeight="251658240" behindDoc="0" locked="0" layoutInCell="1" allowOverlap="1" wp14:anchorId="2D258E9C" wp14:editId="14DCB983">
          <wp:simplePos x="0" y="0"/>
          <wp:positionH relativeFrom="column">
            <wp:posOffset>-49513</wp:posOffset>
          </wp:positionH>
          <wp:positionV relativeFrom="paragraph">
            <wp:posOffset>-75102</wp:posOffset>
          </wp:positionV>
          <wp:extent cx="1554480" cy="561212"/>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8418" b="7364"/>
                  <a:stretch/>
                </pic:blipFill>
                <pic:spPr bwMode="auto">
                  <a:xfrm>
                    <a:off x="0" y="0"/>
                    <a:ext cx="1554480" cy="561212"/>
                  </a:xfrm>
                  <a:prstGeom prst="rect">
                    <a:avLst/>
                  </a:prstGeom>
                  <a:solidFill>
                    <a:schemeClr val="accent1"/>
                  </a:solid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C6B00">
      <w:rPr>
        <w:color w:val="848586"/>
        <w:sz w:val="16"/>
        <w:szCs w:val="16"/>
      </w:rPr>
      <w:t>tel:517-336-5714</w:t>
    </w:r>
  </w:p>
  <w:p w14:paraId="35C0B9F9" w14:textId="77777777" w:rsidR="00E90548" w:rsidRPr="001C6B00" w:rsidRDefault="00E90548" w:rsidP="00E90548">
    <w:pPr>
      <w:pStyle w:val="Footer"/>
      <w:spacing w:before="0"/>
      <w:jc w:val="right"/>
      <w:rPr>
        <w:color w:val="848586"/>
        <w:sz w:val="16"/>
        <w:szCs w:val="16"/>
      </w:rPr>
    </w:pPr>
    <w:r w:rsidRPr="001C6B00">
      <w:rPr>
        <w:color w:val="848586"/>
        <w:sz w:val="16"/>
        <w:szCs w:val="16"/>
      </w:rPr>
      <w:t>https://velatura.org/contact/</w:t>
    </w:r>
  </w:p>
  <w:p w14:paraId="3DAB6644" w14:textId="77777777" w:rsidR="00E90548" w:rsidRPr="00E90548" w:rsidRDefault="00E90548" w:rsidP="00E90548">
    <w:pPr>
      <w:pStyle w:val="Footer"/>
      <w:spacing w:before="0"/>
      <w:jc w:val="right"/>
      <w:rPr>
        <w:color w:val="848586"/>
        <w:sz w:val="16"/>
        <w:szCs w:val="16"/>
      </w:rPr>
    </w:pPr>
    <w:r w:rsidRPr="001C6B00">
      <w:rPr>
        <w:color w:val="848586"/>
        <w:sz w:val="16"/>
        <w:szCs w:val="16"/>
      </w:rPr>
      <w:t>Copyright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E084A" w14:textId="77777777" w:rsidR="00887B38" w:rsidRDefault="00887B38" w:rsidP="004C6128">
    <w:pPr>
      <w:pStyle w:val="Footer"/>
      <w:pBdr>
        <w:top w:val="single" w:sz="12" w:space="1" w:color="77A684"/>
      </w:pBdr>
      <w:spacing w:before="0"/>
      <w:jc w:val="right"/>
      <w:rPr>
        <w:color w:val="848586"/>
        <w:sz w:val="16"/>
        <w:szCs w:val="16"/>
      </w:rPr>
    </w:pPr>
  </w:p>
  <w:p w14:paraId="0B60D474" w14:textId="77777777" w:rsidR="001C6B00" w:rsidRPr="00B35C02" w:rsidRDefault="00887B38" w:rsidP="004C6128">
    <w:pPr>
      <w:pStyle w:val="Footer"/>
      <w:pBdr>
        <w:top w:val="single" w:sz="12" w:space="1" w:color="77A684"/>
      </w:pBdr>
      <w:spacing w:before="0"/>
      <w:jc w:val="right"/>
      <w:rPr>
        <w:rFonts w:asciiTheme="minorHAnsi" w:hAnsiTheme="minorHAnsi" w:cstheme="minorHAnsi"/>
        <w:b/>
        <w:color w:val="848586"/>
        <w:sz w:val="16"/>
        <w:szCs w:val="16"/>
      </w:rPr>
    </w:pPr>
    <w:r w:rsidRPr="00B35C02">
      <w:rPr>
        <w:rFonts w:asciiTheme="minorHAnsi" w:hAnsiTheme="minorHAnsi" w:cstheme="minorHAnsi"/>
        <w:noProof/>
        <w:color w:val="848586"/>
        <w:sz w:val="16"/>
        <w:szCs w:val="16"/>
      </w:rPr>
      <w:drawing>
        <wp:anchor distT="0" distB="0" distL="114300" distR="114300" simplePos="0" relativeHeight="251658242" behindDoc="0" locked="0" layoutInCell="1" allowOverlap="1" wp14:anchorId="4CD8780F" wp14:editId="2782B81C">
          <wp:simplePos x="0" y="0"/>
          <wp:positionH relativeFrom="margin">
            <wp:posOffset>5080</wp:posOffset>
          </wp:positionH>
          <wp:positionV relativeFrom="paragraph">
            <wp:posOffset>8255</wp:posOffset>
          </wp:positionV>
          <wp:extent cx="1467485" cy="5168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latura_new.png"/>
                  <pic:cNvPicPr/>
                </pic:nvPicPr>
                <pic:blipFill>
                  <a:blip r:embed="rId1">
                    <a:extLst>
                      <a:ext uri="{28A0092B-C50C-407E-A947-70E740481C1C}">
                        <a14:useLocalDpi xmlns:a14="http://schemas.microsoft.com/office/drawing/2010/main" val="0"/>
                      </a:ext>
                    </a:extLst>
                  </a:blip>
                  <a:stretch>
                    <a:fillRect/>
                  </a:stretch>
                </pic:blipFill>
                <pic:spPr>
                  <a:xfrm>
                    <a:off x="0" y="0"/>
                    <a:ext cx="1467485" cy="516890"/>
                  </a:xfrm>
                  <a:prstGeom prst="rect">
                    <a:avLst/>
                  </a:prstGeom>
                </pic:spPr>
              </pic:pic>
            </a:graphicData>
          </a:graphic>
          <wp14:sizeRelH relativeFrom="page">
            <wp14:pctWidth>0</wp14:pctWidth>
          </wp14:sizeRelH>
          <wp14:sizeRelV relativeFrom="page">
            <wp14:pctHeight>0</wp14:pctHeight>
          </wp14:sizeRelV>
        </wp:anchor>
      </w:drawing>
    </w:r>
    <w:r w:rsidR="001C6B00" w:rsidRPr="00B35C02">
      <w:rPr>
        <w:rFonts w:asciiTheme="minorHAnsi" w:hAnsiTheme="minorHAnsi" w:cstheme="minorHAnsi"/>
        <w:color w:val="848586"/>
        <w:sz w:val="16"/>
        <w:szCs w:val="16"/>
      </w:rPr>
      <w:t>tel:517-336-5714</w:t>
    </w:r>
  </w:p>
  <w:p w14:paraId="1CC32A41" w14:textId="77777777" w:rsidR="001C6B00" w:rsidRPr="00B35C02" w:rsidRDefault="001C6B00" w:rsidP="001C6B00">
    <w:pPr>
      <w:pStyle w:val="Footer"/>
      <w:spacing w:before="0"/>
      <w:jc w:val="right"/>
      <w:rPr>
        <w:rFonts w:asciiTheme="minorHAnsi" w:hAnsiTheme="minorHAnsi" w:cstheme="minorHAnsi"/>
        <w:color w:val="848586"/>
        <w:sz w:val="16"/>
        <w:szCs w:val="16"/>
      </w:rPr>
    </w:pPr>
    <w:r w:rsidRPr="00B35C02">
      <w:rPr>
        <w:rFonts w:asciiTheme="minorHAnsi" w:hAnsiTheme="minorHAnsi" w:cstheme="minorHAnsi"/>
        <w:color w:val="848586"/>
        <w:sz w:val="16"/>
        <w:szCs w:val="16"/>
      </w:rPr>
      <w:t>https://velatura.org/contact/</w:t>
    </w:r>
  </w:p>
  <w:p w14:paraId="0638B75D" w14:textId="05BC5BAE" w:rsidR="001C6B00" w:rsidRPr="00B35C02" w:rsidRDefault="002518B1" w:rsidP="001C6B00">
    <w:pPr>
      <w:pStyle w:val="Footer"/>
      <w:spacing w:before="0"/>
      <w:jc w:val="right"/>
      <w:rPr>
        <w:rFonts w:asciiTheme="minorHAnsi" w:hAnsiTheme="minorHAnsi" w:cstheme="minorHAnsi"/>
        <w:color w:val="848586"/>
        <w:sz w:val="16"/>
        <w:szCs w:val="16"/>
      </w:rPr>
    </w:pPr>
    <w:r w:rsidRPr="00B35C02">
      <w:rPr>
        <w:rFonts w:asciiTheme="minorHAnsi" w:hAnsiTheme="minorHAnsi" w:cstheme="minorHAnsi"/>
        <w:color w:val="848586"/>
        <w:sz w:val="16"/>
        <w:szCs w:val="16"/>
      </w:rPr>
      <w:t>Copyright 20</w:t>
    </w:r>
    <w:r w:rsidR="007E46A5">
      <w:rPr>
        <w:rFonts w:asciiTheme="minorHAnsi" w:hAnsiTheme="minorHAnsi" w:cstheme="minorHAnsi"/>
        <w:color w:val="848586"/>
        <w:sz w:val="16"/>
        <w:szCs w:val="16"/>
      </w:rPr>
      <w:t>2</w:t>
    </w:r>
    <w:r w:rsidR="009D7600">
      <w:rPr>
        <w:rFonts w:asciiTheme="minorHAnsi" w:hAnsiTheme="minorHAnsi" w:cstheme="minorHAnsi"/>
        <w:color w:val="848586"/>
        <w:sz w:val="16"/>
        <w:szCs w:val="16"/>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735332" w14:textId="77777777" w:rsidR="00B10560" w:rsidRDefault="00B10560" w:rsidP="00355BC4">
      <w:pPr>
        <w:spacing w:before="0"/>
      </w:pPr>
      <w:r>
        <w:separator/>
      </w:r>
    </w:p>
  </w:footnote>
  <w:footnote w:type="continuationSeparator" w:id="0">
    <w:p w14:paraId="47256F10" w14:textId="77777777" w:rsidR="00B10560" w:rsidRDefault="00B10560" w:rsidP="00355BC4">
      <w:pPr>
        <w:spacing w:before="0"/>
      </w:pPr>
      <w:r>
        <w:continuationSeparator/>
      </w:r>
    </w:p>
  </w:footnote>
  <w:footnote w:type="continuationNotice" w:id="1">
    <w:p w14:paraId="060D0390" w14:textId="77777777" w:rsidR="00B10560" w:rsidRDefault="00B10560">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5F360" w14:textId="77777777" w:rsidR="001421B5" w:rsidRPr="001421B5" w:rsidRDefault="00887B38" w:rsidP="001421B5">
    <w:pPr>
      <w:spacing w:before="0"/>
      <w:rPr>
        <w:color w:val="77A684"/>
      </w:rPr>
    </w:pPr>
    <w:r>
      <w:rPr>
        <w:noProof/>
        <w:color w:val="77A684"/>
      </w:rPr>
      <w:drawing>
        <wp:anchor distT="0" distB="0" distL="114300" distR="114300" simplePos="0" relativeHeight="251658241" behindDoc="0" locked="0" layoutInCell="1" allowOverlap="1" wp14:anchorId="72C58AF6" wp14:editId="1F70FE4C">
          <wp:simplePos x="0" y="0"/>
          <wp:positionH relativeFrom="column">
            <wp:posOffset>0</wp:posOffset>
          </wp:positionH>
          <wp:positionV relativeFrom="paragraph">
            <wp:posOffset>0</wp:posOffset>
          </wp:positionV>
          <wp:extent cx="2381250" cy="839884"/>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latura_new.png"/>
                  <pic:cNvPicPr/>
                </pic:nvPicPr>
                <pic:blipFill>
                  <a:blip r:embed="rId1">
                    <a:extLst>
                      <a:ext uri="{28A0092B-C50C-407E-A947-70E740481C1C}">
                        <a14:useLocalDpi xmlns:a14="http://schemas.microsoft.com/office/drawing/2010/main" val="0"/>
                      </a:ext>
                    </a:extLst>
                  </a:blip>
                  <a:stretch>
                    <a:fillRect/>
                  </a:stretch>
                </pic:blipFill>
                <pic:spPr>
                  <a:xfrm>
                    <a:off x="0" y="0"/>
                    <a:ext cx="2381250" cy="839884"/>
                  </a:xfrm>
                  <a:prstGeom prst="rect">
                    <a:avLst/>
                  </a:prstGeom>
                </pic:spPr>
              </pic:pic>
            </a:graphicData>
          </a:graphic>
          <wp14:sizeRelH relativeFrom="page">
            <wp14:pctWidth>0</wp14:pctWidth>
          </wp14:sizeRelH>
          <wp14:sizeRelV relativeFrom="page">
            <wp14:pctHeight>0</wp14:pctHeight>
          </wp14:sizeRelV>
        </wp:anchor>
      </w:drawing>
    </w:r>
  </w:p>
  <w:p w14:paraId="3B569B18" w14:textId="6D82C19F" w:rsidR="00300D0B" w:rsidRPr="00B35C02" w:rsidRDefault="005657B3" w:rsidP="00B35C02">
    <w:pPr>
      <w:spacing w:before="0"/>
      <w:jc w:val="right"/>
      <w:rPr>
        <w:rFonts w:asciiTheme="minorHAnsi" w:hAnsiTheme="minorHAnsi" w:cstheme="minorHAnsi"/>
        <w:color w:val="77A684"/>
        <w:sz w:val="48"/>
        <w:szCs w:val="48"/>
      </w:rPr>
    </w:pPr>
    <w:r>
      <w:rPr>
        <w:rFonts w:asciiTheme="minorHAnsi" w:hAnsiTheme="minorHAnsi" w:cstheme="minorHAnsi"/>
        <w:color w:val="77A684"/>
        <w:sz w:val="48"/>
        <w:szCs w:val="48"/>
      </w:rPr>
      <w:t>Teamwork Spaces Guide</w:t>
    </w:r>
  </w:p>
  <w:p w14:paraId="0A5D0052" w14:textId="77777777" w:rsidR="00300D0B" w:rsidRDefault="00300D0B" w:rsidP="004C6128">
    <w:pPr>
      <w:spacing w:before="0"/>
    </w:pPr>
  </w:p>
  <w:p w14:paraId="2CE1EF54" w14:textId="77777777" w:rsidR="004C6128" w:rsidRDefault="004C6128" w:rsidP="004C6128">
    <w:pPr>
      <w:pBdr>
        <w:bottom w:val="single" w:sz="12" w:space="1" w:color="77A684"/>
      </w:pBdr>
      <w:spacing w:before="0"/>
    </w:pPr>
  </w:p>
  <w:p w14:paraId="72A7436D" w14:textId="77777777" w:rsidR="001421B5" w:rsidRDefault="001421B5" w:rsidP="00B84E05">
    <w:pPr>
      <w:spacing w:befor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C323D"/>
    <w:multiLevelType w:val="hybridMultilevel"/>
    <w:tmpl w:val="32AA2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C381B"/>
    <w:multiLevelType w:val="multilevel"/>
    <w:tmpl w:val="0409001D"/>
    <w:numStyleLink w:val="BulletsMiHIN"/>
  </w:abstractNum>
  <w:abstractNum w:abstractNumId="2" w15:restartNumberingAfterBreak="0">
    <w:nsid w:val="28963C2C"/>
    <w:multiLevelType w:val="multilevel"/>
    <w:tmpl w:val="0409001D"/>
    <w:name w:val="MiHIN Bullet List22"/>
    <w:styleLink w:val="BulletsMiHIN"/>
    <w:lvl w:ilvl="0">
      <w:start w:val="1"/>
      <w:numFmt w:val="bullet"/>
      <w:lvlText w:val=""/>
      <w:lvlJc w:val="left"/>
      <w:pPr>
        <w:ind w:left="360" w:hanging="360"/>
      </w:pPr>
      <w:rPr>
        <w:rFonts w:ascii="Wingdings" w:hAnsi="Wingdings" w:hint="default"/>
        <w:color w:val="77A684"/>
      </w:rPr>
    </w:lvl>
    <w:lvl w:ilvl="1">
      <w:start w:val="1"/>
      <w:numFmt w:val="bullet"/>
      <w:lvlText w:val=""/>
      <w:lvlJc w:val="left"/>
      <w:pPr>
        <w:ind w:left="720" w:hanging="360"/>
      </w:pPr>
      <w:rPr>
        <w:rFonts w:ascii="Wingdings" w:hAnsi="Wingdings" w:hint="default"/>
        <w:color w:val="77A684"/>
      </w:rPr>
    </w:lvl>
    <w:lvl w:ilvl="2">
      <w:start w:val="1"/>
      <w:numFmt w:val="bullet"/>
      <w:lvlText w:val=""/>
      <w:lvlJc w:val="left"/>
      <w:pPr>
        <w:ind w:left="1080" w:hanging="360"/>
      </w:pPr>
      <w:rPr>
        <w:rFonts w:ascii="Wingdings" w:hAnsi="Wingdings" w:hint="default"/>
        <w:color w:val="77A684"/>
      </w:rPr>
    </w:lvl>
    <w:lvl w:ilvl="3">
      <w:start w:val="1"/>
      <w:numFmt w:val="bullet"/>
      <w:lvlText w:val=""/>
      <w:lvlJc w:val="left"/>
      <w:pPr>
        <w:ind w:left="1440" w:hanging="360"/>
      </w:pPr>
      <w:rPr>
        <w:rFonts w:ascii="Wingdings 3" w:hAnsi="Wingdings 3" w:hint="default"/>
        <w:color w:val="77A684"/>
      </w:rPr>
    </w:lvl>
    <w:lvl w:ilvl="4">
      <w:start w:val="1"/>
      <w:numFmt w:val="bullet"/>
      <w:lvlText w:val=""/>
      <w:lvlJc w:val="left"/>
      <w:pPr>
        <w:ind w:left="1800" w:hanging="360"/>
      </w:pPr>
      <w:rPr>
        <w:rFonts w:ascii="Wingdings 2" w:hAnsi="Wingdings 2" w:hint="default"/>
        <w:color w:val="77A684"/>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B4E5BAB"/>
    <w:multiLevelType w:val="hybridMultilevel"/>
    <w:tmpl w:val="A1BC21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2E1729"/>
    <w:multiLevelType w:val="hybridMultilevel"/>
    <w:tmpl w:val="452E41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eidenaar, Joni">
    <w15:presenceInfo w15:providerId="None" w15:userId="Weidenaar, Jo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BC4"/>
    <w:rsid w:val="000160BD"/>
    <w:rsid w:val="00024ACF"/>
    <w:rsid w:val="00033017"/>
    <w:rsid w:val="00055F46"/>
    <w:rsid w:val="00063AC7"/>
    <w:rsid w:val="00072FE2"/>
    <w:rsid w:val="00081BC9"/>
    <w:rsid w:val="000947B1"/>
    <w:rsid w:val="000A77EE"/>
    <w:rsid w:val="000C1D88"/>
    <w:rsid w:val="000F0E1A"/>
    <w:rsid w:val="00141EAF"/>
    <w:rsid w:val="001421B5"/>
    <w:rsid w:val="00152ECC"/>
    <w:rsid w:val="00153C55"/>
    <w:rsid w:val="00167F8B"/>
    <w:rsid w:val="00176D8F"/>
    <w:rsid w:val="00183194"/>
    <w:rsid w:val="001B7094"/>
    <w:rsid w:val="001C6B00"/>
    <w:rsid w:val="001C6DAB"/>
    <w:rsid w:val="001E5ECE"/>
    <w:rsid w:val="0020049D"/>
    <w:rsid w:val="00223770"/>
    <w:rsid w:val="00234F60"/>
    <w:rsid w:val="002469F3"/>
    <w:rsid w:val="002518B1"/>
    <w:rsid w:val="00272D2B"/>
    <w:rsid w:val="002A00D8"/>
    <w:rsid w:val="002A2FD1"/>
    <w:rsid w:val="002A4D69"/>
    <w:rsid w:val="002B37C9"/>
    <w:rsid w:val="002B3DCF"/>
    <w:rsid w:val="002B7CF9"/>
    <w:rsid w:val="002F534E"/>
    <w:rsid w:val="00300D0B"/>
    <w:rsid w:val="00335E6D"/>
    <w:rsid w:val="00335FB8"/>
    <w:rsid w:val="00355BC4"/>
    <w:rsid w:val="00377C2C"/>
    <w:rsid w:val="003866BA"/>
    <w:rsid w:val="003B3837"/>
    <w:rsid w:val="003C0655"/>
    <w:rsid w:val="003C28D3"/>
    <w:rsid w:val="003C61B0"/>
    <w:rsid w:val="003D0F38"/>
    <w:rsid w:val="00416266"/>
    <w:rsid w:val="00417A84"/>
    <w:rsid w:val="0044363B"/>
    <w:rsid w:val="00447640"/>
    <w:rsid w:val="00456DB4"/>
    <w:rsid w:val="00473078"/>
    <w:rsid w:val="00482734"/>
    <w:rsid w:val="004A211F"/>
    <w:rsid w:val="004A2F4B"/>
    <w:rsid w:val="004C2251"/>
    <w:rsid w:val="004C6128"/>
    <w:rsid w:val="004E590C"/>
    <w:rsid w:val="00500570"/>
    <w:rsid w:val="00501B9F"/>
    <w:rsid w:val="00513BE5"/>
    <w:rsid w:val="00522C27"/>
    <w:rsid w:val="00547CD4"/>
    <w:rsid w:val="005657B3"/>
    <w:rsid w:val="005D64A2"/>
    <w:rsid w:val="005E7637"/>
    <w:rsid w:val="00606531"/>
    <w:rsid w:val="006343FD"/>
    <w:rsid w:val="0064371E"/>
    <w:rsid w:val="00643BA3"/>
    <w:rsid w:val="006478CE"/>
    <w:rsid w:val="00650C72"/>
    <w:rsid w:val="006966AD"/>
    <w:rsid w:val="006B0EC7"/>
    <w:rsid w:val="006B2191"/>
    <w:rsid w:val="006D69C9"/>
    <w:rsid w:val="006D7FFD"/>
    <w:rsid w:val="006E4B15"/>
    <w:rsid w:val="006F6A82"/>
    <w:rsid w:val="00705DF9"/>
    <w:rsid w:val="00720C69"/>
    <w:rsid w:val="00727B47"/>
    <w:rsid w:val="0073087A"/>
    <w:rsid w:val="00750CFA"/>
    <w:rsid w:val="007524F5"/>
    <w:rsid w:val="00770618"/>
    <w:rsid w:val="0078136B"/>
    <w:rsid w:val="00782BC1"/>
    <w:rsid w:val="007E46A5"/>
    <w:rsid w:val="008568B2"/>
    <w:rsid w:val="00887B38"/>
    <w:rsid w:val="00890C32"/>
    <w:rsid w:val="0089229D"/>
    <w:rsid w:val="00893715"/>
    <w:rsid w:val="008A0FA6"/>
    <w:rsid w:val="008D0D33"/>
    <w:rsid w:val="008E5E5C"/>
    <w:rsid w:val="008F0F1A"/>
    <w:rsid w:val="00906EC1"/>
    <w:rsid w:val="00914148"/>
    <w:rsid w:val="00927616"/>
    <w:rsid w:val="009560CF"/>
    <w:rsid w:val="009610C6"/>
    <w:rsid w:val="009923AC"/>
    <w:rsid w:val="00994752"/>
    <w:rsid w:val="009B01BB"/>
    <w:rsid w:val="009D2EB6"/>
    <w:rsid w:val="009D7600"/>
    <w:rsid w:val="009E55D5"/>
    <w:rsid w:val="009F3283"/>
    <w:rsid w:val="00A113FD"/>
    <w:rsid w:val="00A11AD2"/>
    <w:rsid w:val="00A56F23"/>
    <w:rsid w:val="00A65846"/>
    <w:rsid w:val="00AF3F89"/>
    <w:rsid w:val="00B10560"/>
    <w:rsid w:val="00B35C02"/>
    <w:rsid w:val="00B41288"/>
    <w:rsid w:val="00B43E90"/>
    <w:rsid w:val="00B84E05"/>
    <w:rsid w:val="00B855F4"/>
    <w:rsid w:val="00BA330D"/>
    <w:rsid w:val="00BC3CED"/>
    <w:rsid w:val="00C16226"/>
    <w:rsid w:val="00C655D1"/>
    <w:rsid w:val="00C7269C"/>
    <w:rsid w:val="00C95889"/>
    <w:rsid w:val="00CE08EA"/>
    <w:rsid w:val="00CF634E"/>
    <w:rsid w:val="00D0158E"/>
    <w:rsid w:val="00D70037"/>
    <w:rsid w:val="00D73E93"/>
    <w:rsid w:val="00D93291"/>
    <w:rsid w:val="00DB7B41"/>
    <w:rsid w:val="00DD6110"/>
    <w:rsid w:val="00E016BA"/>
    <w:rsid w:val="00E10FE0"/>
    <w:rsid w:val="00E40D96"/>
    <w:rsid w:val="00E62C59"/>
    <w:rsid w:val="00E7375F"/>
    <w:rsid w:val="00E77ADF"/>
    <w:rsid w:val="00E90548"/>
    <w:rsid w:val="00E9129F"/>
    <w:rsid w:val="00E921FD"/>
    <w:rsid w:val="00EF5C31"/>
    <w:rsid w:val="00F57949"/>
    <w:rsid w:val="00F6597F"/>
    <w:rsid w:val="00F72EB2"/>
    <w:rsid w:val="00F75E02"/>
    <w:rsid w:val="00F83547"/>
    <w:rsid w:val="00FC06DE"/>
    <w:rsid w:val="0FBD2F7F"/>
    <w:rsid w:val="46F30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23725"/>
  <w15:chartTrackingRefBased/>
  <w15:docId w15:val="{C09EF199-C81F-4DC8-8287-E3D694D3D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BC4"/>
    <w:pPr>
      <w:spacing w:before="160"/>
    </w:pPr>
    <w:rPr>
      <w:rFonts w:ascii="Cambria" w:hAnsi="Cambria"/>
    </w:rPr>
  </w:style>
  <w:style w:type="paragraph" w:styleId="Heading1">
    <w:name w:val="heading 1"/>
    <w:basedOn w:val="Normal"/>
    <w:next w:val="Normal"/>
    <w:link w:val="Heading1Char"/>
    <w:uiPriority w:val="9"/>
    <w:qFormat/>
    <w:rsid w:val="00DB7B41"/>
    <w:pPr>
      <w:outlineLvl w:val="0"/>
    </w:pPr>
    <w:rPr>
      <w:rFonts w:eastAsiaTheme="majorEastAsia" w:cs="Arial"/>
      <w:b/>
      <w:color w:val="77A684"/>
      <w:sz w:val="44"/>
      <w:szCs w:val="44"/>
    </w:rPr>
  </w:style>
  <w:style w:type="paragraph" w:styleId="Heading2">
    <w:name w:val="heading 2"/>
    <w:basedOn w:val="Normal"/>
    <w:next w:val="Normal"/>
    <w:link w:val="Heading2Char"/>
    <w:uiPriority w:val="9"/>
    <w:unhideWhenUsed/>
    <w:qFormat/>
    <w:rsid w:val="00DB7B41"/>
    <w:pPr>
      <w:outlineLvl w:val="1"/>
    </w:pPr>
    <w:rPr>
      <w:rFonts w:eastAsiaTheme="majorEastAsia" w:cs="Arial"/>
      <w:color w:val="77A684"/>
      <w:sz w:val="32"/>
      <w:szCs w:val="32"/>
    </w:rPr>
  </w:style>
  <w:style w:type="paragraph" w:styleId="Heading3">
    <w:name w:val="heading 3"/>
    <w:basedOn w:val="Heading2"/>
    <w:next w:val="Normal"/>
    <w:link w:val="Heading3Char"/>
    <w:uiPriority w:val="9"/>
    <w:unhideWhenUsed/>
    <w:qFormat/>
    <w:rsid w:val="00DB7B41"/>
    <w:pPr>
      <w:spacing w:after="120"/>
      <w:outlineLvl w:val="2"/>
    </w:pPr>
    <w:rPr>
      <w:i/>
      <w:sz w:val="28"/>
      <w:szCs w:val="24"/>
    </w:rPr>
  </w:style>
  <w:style w:type="paragraph" w:styleId="Heading4">
    <w:name w:val="heading 4"/>
    <w:basedOn w:val="Heading1"/>
    <w:next w:val="Normal"/>
    <w:link w:val="Heading4Char"/>
    <w:uiPriority w:val="9"/>
    <w:unhideWhenUsed/>
    <w:qFormat/>
    <w:rsid w:val="0073087A"/>
    <w:pPr>
      <w:spacing w:before="240" w:after="120"/>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B41"/>
    <w:rPr>
      <w:rFonts w:ascii="Cambria" w:eastAsiaTheme="majorEastAsia" w:hAnsi="Cambria" w:cs="Arial"/>
      <w:b/>
      <w:color w:val="77A684"/>
      <w:sz w:val="44"/>
      <w:szCs w:val="44"/>
    </w:rPr>
  </w:style>
  <w:style w:type="paragraph" w:styleId="FootnoteText">
    <w:name w:val="footnote text"/>
    <w:basedOn w:val="Normal"/>
    <w:link w:val="FootnoteTextChar"/>
    <w:uiPriority w:val="99"/>
    <w:semiHidden/>
    <w:unhideWhenUsed/>
    <w:rsid w:val="00CF634E"/>
    <w:rPr>
      <w:sz w:val="20"/>
      <w:szCs w:val="20"/>
    </w:rPr>
  </w:style>
  <w:style w:type="character" w:customStyle="1" w:styleId="FootnoteTextChar">
    <w:name w:val="Footnote Text Char"/>
    <w:basedOn w:val="DefaultParagraphFont"/>
    <w:link w:val="FootnoteText"/>
    <w:uiPriority w:val="99"/>
    <w:semiHidden/>
    <w:rsid w:val="00CF634E"/>
    <w:rPr>
      <w:rFonts w:eastAsiaTheme="minorEastAsia"/>
      <w:sz w:val="20"/>
      <w:szCs w:val="20"/>
    </w:rPr>
  </w:style>
  <w:style w:type="paragraph" w:styleId="CommentText">
    <w:name w:val="annotation text"/>
    <w:basedOn w:val="Normal"/>
    <w:link w:val="CommentTextChar"/>
    <w:uiPriority w:val="99"/>
    <w:semiHidden/>
    <w:unhideWhenUsed/>
    <w:rsid w:val="00CF634E"/>
    <w:rPr>
      <w:sz w:val="20"/>
      <w:szCs w:val="20"/>
    </w:rPr>
  </w:style>
  <w:style w:type="character" w:customStyle="1" w:styleId="CommentTextChar">
    <w:name w:val="Comment Text Char"/>
    <w:basedOn w:val="DefaultParagraphFont"/>
    <w:link w:val="CommentText"/>
    <w:uiPriority w:val="99"/>
    <w:semiHidden/>
    <w:rsid w:val="00CF634E"/>
    <w:rPr>
      <w:rFonts w:eastAsiaTheme="minorEastAsia"/>
      <w:sz w:val="20"/>
      <w:szCs w:val="20"/>
    </w:rPr>
  </w:style>
  <w:style w:type="paragraph" w:styleId="Header">
    <w:name w:val="header"/>
    <w:basedOn w:val="Normal"/>
    <w:link w:val="HeaderChar"/>
    <w:uiPriority w:val="99"/>
    <w:unhideWhenUsed/>
    <w:rsid w:val="00CF634E"/>
    <w:pPr>
      <w:tabs>
        <w:tab w:val="center" w:pos="4320"/>
        <w:tab w:val="right" w:pos="8640"/>
      </w:tabs>
    </w:pPr>
  </w:style>
  <w:style w:type="character" w:customStyle="1" w:styleId="HeaderChar">
    <w:name w:val="Header Char"/>
    <w:basedOn w:val="DefaultParagraphFont"/>
    <w:link w:val="Header"/>
    <w:uiPriority w:val="99"/>
    <w:rsid w:val="00CF634E"/>
    <w:rPr>
      <w:rFonts w:eastAsiaTheme="minorEastAsia"/>
      <w:sz w:val="24"/>
      <w:szCs w:val="24"/>
    </w:rPr>
  </w:style>
  <w:style w:type="paragraph" w:styleId="Footer">
    <w:name w:val="footer"/>
    <w:basedOn w:val="Normal"/>
    <w:link w:val="FooterChar"/>
    <w:uiPriority w:val="99"/>
    <w:unhideWhenUsed/>
    <w:rsid w:val="00CF634E"/>
    <w:pPr>
      <w:tabs>
        <w:tab w:val="center" w:pos="4320"/>
        <w:tab w:val="right" w:pos="8640"/>
      </w:tabs>
    </w:pPr>
  </w:style>
  <w:style w:type="character" w:customStyle="1" w:styleId="FooterChar">
    <w:name w:val="Footer Char"/>
    <w:basedOn w:val="DefaultParagraphFont"/>
    <w:link w:val="Footer"/>
    <w:uiPriority w:val="99"/>
    <w:rsid w:val="00CF634E"/>
    <w:rPr>
      <w:rFonts w:eastAsiaTheme="minorEastAsia"/>
      <w:sz w:val="24"/>
      <w:szCs w:val="24"/>
    </w:rPr>
  </w:style>
  <w:style w:type="character" w:styleId="FootnoteReference">
    <w:name w:val="footnote reference"/>
    <w:basedOn w:val="DefaultParagraphFont"/>
    <w:uiPriority w:val="99"/>
    <w:semiHidden/>
    <w:unhideWhenUsed/>
    <w:rsid w:val="00CF634E"/>
    <w:rPr>
      <w:vertAlign w:val="superscript"/>
    </w:rPr>
  </w:style>
  <w:style w:type="character" w:styleId="CommentReference">
    <w:name w:val="annotation reference"/>
    <w:basedOn w:val="DefaultParagraphFont"/>
    <w:uiPriority w:val="99"/>
    <w:semiHidden/>
    <w:unhideWhenUsed/>
    <w:rsid w:val="00CF634E"/>
    <w:rPr>
      <w:sz w:val="16"/>
      <w:szCs w:val="16"/>
    </w:rPr>
  </w:style>
  <w:style w:type="character" w:styleId="Hyperlink">
    <w:name w:val="Hyperlink"/>
    <w:basedOn w:val="DefaultParagraphFont"/>
    <w:uiPriority w:val="99"/>
    <w:unhideWhenUsed/>
    <w:rsid w:val="00CF634E"/>
    <w:rPr>
      <w:color w:val="0563C1" w:themeColor="hyperlink"/>
      <w:u w:val="single"/>
    </w:rPr>
  </w:style>
  <w:style w:type="character" w:styleId="FollowedHyperlink">
    <w:name w:val="FollowedHyperlink"/>
    <w:basedOn w:val="DefaultParagraphFont"/>
    <w:uiPriority w:val="99"/>
    <w:semiHidden/>
    <w:unhideWhenUsed/>
    <w:rsid w:val="00CF634E"/>
    <w:rPr>
      <w:color w:val="954F72" w:themeColor="followedHyperlink"/>
      <w:u w:val="single"/>
    </w:rPr>
  </w:style>
  <w:style w:type="paragraph" w:styleId="NormalWeb">
    <w:name w:val="Normal (Web)"/>
    <w:basedOn w:val="Normal"/>
    <w:uiPriority w:val="99"/>
    <w:unhideWhenUsed/>
    <w:rsid w:val="00CF634E"/>
    <w:pPr>
      <w:spacing w:before="100" w:beforeAutospacing="1" w:after="100" w:afterAutospacing="1"/>
    </w:pPr>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CF634E"/>
    <w:rPr>
      <w:b/>
      <w:bCs/>
    </w:rPr>
  </w:style>
  <w:style w:type="character" w:customStyle="1" w:styleId="CommentSubjectChar">
    <w:name w:val="Comment Subject Char"/>
    <w:basedOn w:val="CommentTextChar"/>
    <w:link w:val="CommentSubject"/>
    <w:uiPriority w:val="99"/>
    <w:semiHidden/>
    <w:rsid w:val="00CF634E"/>
    <w:rPr>
      <w:rFonts w:eastAsiaTheme="minorEastAsia"/>
      <w:b/>
      <w:bCs/>
      <w:sz w:val="20"/>
      <w:szCs w:val="20"/>
    </w:rPr>
  </w:style>
  <w:style w:type="paragraph" w:styleId="BalloonText">
    <w:name w:val="Balloon Text"/>
    <w:basedOn w:val="Normal"/>
    <w:link w:val="BalloonTextChar"/>
    <w:uiPriority w:val="99"/>
    <w:semiHidden/>
    <w:unhideWhenUsed/>
    <w:rsid w:val="00CF634E"/>
    <w:rPr>
      <w:rFonts w:ascii="Lucida Grande" w:hAnsi="Lucida Grande"/>
      <w:sz w:val="18"/>
      <w:szCs w:val="18"/>
    </w:rPr>
  </w:style>
  <w:style w:type="character" w:customStyle="1" w:styleId="BalloonTextChar">
    <w:name w:val="Balloon Text Char"/>
    <w:basedOn w:val="DefaultParagraphFont"/>
    <w:link w:val="BalloonText"/>
    <w:uiPriority w:val="99"/>
    <w:semiHidden/>
    <w:rsid w:val="00CF634E"/>
    <w:rPr>
      <w:rFonts w:ascii="Lucida Grande" w:eastAsiaTheme="minorEastAsia" w:hAnsi="Lucida Grande"/>
      <w:sz w:val="18"/>
      <w:szCs w:val="18"/>
    </w:rPr>
  </w:style>
  <w:style w:type="paragraph" w:styleId="NoSpacing">
    <w:name w:val="No Spacing"/>
    <w:link w:val="NoSpacingChar"/>
    <w:uiPriority w:val="1"/>
    <w:qFormat/>
    <w:rsid w:val="00CF634E"/>
  </w:style>
  <w:style w:type="character" w:customStyle="1" w:styleId="NoSpacingChar">
    <w:name w:val="No Spacing Char"/>
    <w:basedOn w:val="DefaultParagraphFont"/>
    <w:link w:val="NoSpacing"/>
    <w:uiPriority w:val="1"/>
    <w:rsid w:val="00CF634E"/>
  </w:style>
  <w:style w:type="paragraph" w:styleId="ListParagraph">
    <w:name w:val="List Paragraph"/>
    <w:basedOn w:val="Normal"/>
    <w:link w:val="ListParagraphChar"/>
    <w:uiPriority w:val="34"/>
    <w:qFormat/>
    <w:rsid w:val="00CF634E"/>
    <w:pPr>
      <w:ind w:left="720"/>
      <w:contextualSpacing/>
    </w:pPr>
  </w:style>
  <w:style w:type="numbering" w:customStyle="1" w:styleId="BulletsMiHIN">
    <w:name w:val="Bullets MiHIN"/>
    <w:basedOn w:val="NoList"/>
    <w:uiPriority w:val="99"/>
    <w:rsid w:val="00643BA3"/>
    <w:pPr>
      <w:numPr>
        <w:numId w:val="1"/>
      </w:numPr>
    </w:pPr>
  </w:style>
  <w:style w:type="character" w:customStyle="1" w:styleId="ListParagraphChar">
    <w:name w:val="List Paragraph Char"/>
    <w:basedOn w:val="DefaultParagraphFont"/>
    <w:link w:val="ListParagraph"/>
    <w:uiPriority w:val="34"/>
    <w:rsid w:val="00355BC4"/>
  </w:style>
  <w:style w:type="character" w:customStyle="1" w:styleId="Heading2Char">
    <w:name w:val="Heading 2 Char"/>
    <w:basedOn w:val="DefaultParagraphFont"/>
    <w:link w:val="Heading2"/>
    <w:uiPriority w:val="9"/>
    <w:rsid w:val="00DB7B41"/>
    <w:rPr>
      <w:rFonts w:ascii="Cambria" w:eastAsiaTheme="majorEastAsia" w:hAnsi="Cambria" w:cs="Arial"/>
      <w:color w:val="77A684"/>
      <w:sz w:val="32"/>
      <w:szCs w:val="32"/>
    </w:rPr>
  </w:style>
  <w:style w:type="character" w:customStyle="1" w:styleId="Heading3Char">
    <w:name w:val="Heading 3 Char"/>
    <w:basedOn w:val="DefaultParagraphFont"/>
    <w:link w:val="Heading3"/>
    <w:uiPriority w:val="9"/>
    <w:rsid w:val="00DB7B41"/>
    <w:rPr>
      <w:rFonts w:ascii="Cambria" w:eastAsiaTheme="majorEastAsia" w:hAnsi="Cambria" w:cs="Arial"/>
      <w:i/>
      <w:color w:val="77A684"/>
      <w:sz w:val="28"/>
    </w:rPr>
  </w:style>
  <w:style w:type="character" w:customStyle="1" w:styleId="Heading4Char">
    <w:name w:val="Heading 4 Char"/>
    <w:basedOn w:val="DefaultParagraphFont"/>
    <w:link w:val="Heading4"/>
    <w:uiPriority w:val="9"/>
    <w:rsid w:val="0073087A"/>
    <w:rPr>
      <w:rFonts w:ascii="Cambria" w:eastAsiaTheme="majorEastAsia" w:hAnsi="Cambria" w:cs="Arial"/>
      <w:b/>
      <w:color w:val="2E74B5" w:themeColor="accent1" w:themeShade="BF"/>
    </w:rPr>
  </w:style>
  <w:style w:type="paragraph" w:styleId="Subtitle">
    <w:name w:val="Subtitle"/>
    <w:basedOn w:val="Normal"/>
    <w:next w:val="Normal"/>
    <w:link w:val="SubtitleChar"/>
    <w:uiPriority w:val="11"/>
    <w:qFormat/>
    <w:rsid w:val="00355BC4"/>
    <w:pPr>
      <w:spacing w:before="0"/>
      <w:jc w:val="center"/>
    </w:pPr>
    <w:rPr>
      <w:rFonts w:ascii="Arial" w:hAnsi="Arial"/>
      <w:i/>
      <w:color w:val="FFFFFF" w:themeColor="background1"/>
      <w:sz w:val="18"/>
      <w:szCs w:val="18"/>
    </w:rPr>
  </w:style>
  <w:style w:type="character" w:customStyle="1" w:styleId="SubtitleChar">
    <w:name w:val="Subtitle Char"/>
    <w:basedOn w:val="DefaultParagraphFont"/>
    <w:link w:val="Subtitle"/>
    <w:uiPriority w:val="11"/>
    <w:rsid w:val="00355BC4"/>
    <w:rPr>
      <w:rFonts w:ascii="Arial" w:hAnsi="Arial"/>
      <w:i/>
      <w:color w:val="FFFFFF" w:themeColor="background1"/>
      <w:sz w:val="18"/>
      <w:szCs w:val="18"/>
    </w:rPr>
  </w:style>
  <w:style w:type="paragraph" w:styleId="IntenseQuote">
    <w:name w:val="Intense Quote"/>
    <w:basedOn w:val="Normal"/>
    <w:next w:val="Normal"/>
    <w:link w:val="IntenseQuoteChar"/>
    <w:uiPriority w:val="30"/>
    <w:qFormat/>
    <w:rsid w:val="00153C55"/>
    <w:pPr>
      <w:tabs>
        <w:tab w:val="left" w:pos="2040"/>
      </w:tabs>
      <w:spacing w:before="0" w:after="40"/>
      <w:jc w:val="center"/>
    </w:pPr>
    <w:rPr>
      <w:b/>
      <w:i/>
    </w:rPr>
  </w:style>
  <w:style w:type="character" w:customStyle="1" w:styleId="IntenseQuoteChar">
    <w:name w:val="Intense Quote Char"/>
    <w:basedOn w:val="DefaultParagraphFont"/>
    <w:link w:val="IntenseQuote"/>
    <w:uiPriority w:val="30"/>
    <w:rsid w:val="00153C55"/>
    <w:rPr>
      <w:rFonts w:ascii="Cambria" w:hAnsi="Cambria"/>
      <w:b/>
      <w:i/>
    </w:rPr>
  </w:style>
  <w:style w:type="table" w:styleId="TableGrid">
    <w:name w:val="Table Grid"/>
    <w:basedOn w:val="TableNormal"/>
    <w:uiPriority w:val="59"/>
    <w:rsid w:val="00DD6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20C6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MiHINTableFormat">
    <w:name w:val="MiHIN Table Format"/>
    <w:basedOn w:val="TableNormal"/>
    <w:uiPriority w:val="99"/>
    <w:rsid w:val="00720C69"/>
    <w:rPr>
      <w:rFonts w:ascii="Cambria" w:hAnsi="Cambria"/>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Bookshelf Symbol 7" w:hAnsi="Bookshelf Symbol 7"/>
        <w:b/>
        <w:color w:val="auto"/>
        <w:sz w:val="20"/>
      </w:rPr>
      <w:tblPr/>
      <w:tcPr>
        <w:shd w:val="clear" w:color="auto" w:fill="BDD6EE"/>
      </w:tcPr>
    </w:tblStylePr>
  </w:style>
  <w:style w:type="character" w:styleId="Strong">
    <w:name w:val="Strong"/>
    <w:uiPriority w:val="22"/>
    <w:qFormat/>
    <w:rsid w:val="00720C69"/>
    <w:rPr>
      <w:b/>
      <w:sz w:val="20"/>
      <w:szCs w:val="20"/>
    </w:rPr>
  </w:style>
  <w:style w:type="character" w:customStyle="1" w:styleId="UnresolvedMention1">
    <w:name w:val="Unresolved Mention1"/>
    <w:basedOn w:val="DefaultParagraphFont"/>
    <w:uiPriority w:val="99"/>
    <w:semiHidden/>
    <w:unhideWhenUsed/>
    <w:rsid w:val="001C6B00"/>
    <w:rPr>
      <w:color w:val="808080"/>
      <w:shd w:val="clear" w:color="auto" w:fill="E6E6E6"/>
    </w:rPr>
  </w:style>
  <w:style w:type="paragraph" w:styleId="Revision">
    <w:name w:val="Revision"/>
    <w:hidden/>
    <w:uiPriority w:val="99"/>
    <w:semiHidden/>
    <w:rsid w:val="002A4D69"/>
    <w:rPr>
      <w:rFonts w:ascii="Cambria" w:hAnsi="Cambria"/>
    </w:rPr>
  </w:style>
  <w:style w:type="character" w:styleId="UnresolvedMention">
    <w:name w:val="Unresolved Mention"/>
    <w:basedOn w:val="DefaultParagraphFont"/>
    <w:uiPriority w:val="99"/>
    <w:semiHidden/>
    <w:unhideWhenUsed/>
    <w:rsid w:val="002B7C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261360">
      <w:bodyDiv w:val="1"/>
      <w:marLeft w:val="0"/>
      <w:marRight w:val="0"/>
      <w:marTop w:val="0"/>
      <w:marBottom w:val="0"/>
      <w:divBdr>
        <w:top w:val="none" w:sz="0" w:space="0" w:color="auto"/>
        <w:left w:val="none" w:sz="0" w:space="0" w:color="auto"/>
        <w:bottom w:val="none" w:sz="0" w:space="0" w:color="auto"/>
        <w:right w:val="none" w:sz="0" w:space="0" w:color="auto"/>
      </w:divBdr>
    </w:div>
    <w:div w:id="121820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28"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2.jpe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16168A330876842B4F5DC4F5B67C503" ma:contentTypeVersion="11" ma:contentTypeDescription="Create a new document." ma:contentTypeScope="" ma:versionID="2b722a307ab85f947036fa1fd18a0835">
  <xsd:schema xmlns:xsd="http://www.w3.org/2001/XMLSchema" xmlns:xs="http://www.w3.org/2001/XMLSchema" xmlns:p="http://schemas.microsoft.com/office/2006/metadata/properties" xmlns:ns3="9a9db069-c416-4b84-bf7f-19f4b668659f" xmlns:ns4="97df5416-03f0-42be-aa6a-c9a41f2f6d9d" targetNamespace="http://schemas.microsoft.com/office/2006/metadata/properties" ma:root="true" ma:fieldsID="8a8d886a54cbe71302c9ae3c5ef072d8" ns3:_="" ns4:_="">
    <xsd:import namespace="9a9db069-c416-4b84-bf7f-19f4b668659f"/>
    <xsd:import namespace="97df5416-03f0-42be-aa6a-c9a41f2f6d9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9db069-c416-4b84-bf7f-19f4b668659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df5416-03f0-42be-aa6a-c9a41f2f6d9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9BB2DA-398D-4B9B-8286-485A7B1F296E}">
  <ds:schemaRefs>
    <ds:schemaRef ds:uri="http://schemas.microsoft.com/sharepoint/v3/contenttype/forms"/>
  </ds:schemaRefs>
</ds:datastoreItem>
</file>

<file path=customXml/itemProps2.xml><?xml version="1.0" encoding="utf-8"?>
<ds:datastoreItem xmlns:ds="http://schemas.openxmlformats.org/officeDocument/2006/customXml" ds:itemID="{3B2C4490-4622-4B5B-893C-1A4FFF0263E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03AC064-4351-4E79-ABE2-B7865EB9DC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9db069-c416-4b84-bf7f-19f4b668659f"/>
    <ds:schemaRef ds:uri="97df5416-03f0-42be-aa6a-c9a41f2f6d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Southard</dc:creator>
  <cp:keywords/>
  <dc:description/>
  <cp:lastModifiedBy>Foster, Kalina</cp:lastModifiedBy>
  <cp:revision>3</cp:revision>
  <dcterms:created xsi:type="dcterms:W3CDTF">2021-02-17T16:52:00Z</dcterms:created>
  <dcterms:modified xsi:type="dcterms:W3CDTF">2021-03-11T19:26:00Z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772476-9fad-428e-bd1c-a3a17c3bbc75_Enabled">
    <vt:lpwstr>true</vt:lpwstr>
  </property>
  <property fmtid="{D5CDD505-2E9C-101B-9397-08002B2CF9AE}" pid="3" name="MSIP_Label_6a772476-9fad-428e-bd1c-a3a17c3bbc75_SetDate">
    <vt:lpwstr>2021-01-25T19:59:28Z</vt:lpwstr>
  </property>
  <property fmtid="{D5CDD505-2E9C-101B-9397-08002B2CF9AE}" pid="4" name="MSIP_Label_6a772476-9fad-428e-bd1c-a3a17c3bbc75_Method">
    <vt:lpwstr>Standard</vt:lpwstr>
  </property>
  <property fmtid="{D5CDD505-2E9C-101B-9397-08002B2CF9AE}" pid="5" name="MSIP_Label_6a772476-9fad-428e-bd1c-a3a17c3bbc75_Name">
    <vt:lpwstr>Confidential Information</vt:lpwstr>
  </property>
  <property fmtid="{D5CDD505-2E9C-101B-9397-08002B2CF9AE}" pid="6" name="MSIP_Label_6a772476-9fad-428e-bd1c-a3a17c3bbc75_SiteId">
    <vt:lpwstr>bb087376-1284-4173-9385-a6766cdfef8c</vt:lpwstr>
  </property>
  <property fmtid="{D5CDD505-2E9C-101B-9397-08002B2CF9AE}" pid="7" name="MSIP_Label_6a772476-9fad-428e-bd1c-a3a17c3bbc75_ActionId">
    <vt:lpwstr>1fda382c-98cf-483e-9858-2788b7a679d4</vt:lpwstr>
  </property>
  <property fmtid="{D5CDD505-2E9C-101B-9397-08002B2CF9AE}" pid="8" name="MSIP_Label_6a772476-9fad-428e-bd1c-a3a17c3bbc75_ContentBits">
    <vt:lpwstr>0</vt:lpwstr>
  </property>
  <property fmtid="{D5CDD505-2E9C-101B-9397-08002B2CF9AE}" pid="9" name="ContentTypeId">
    <vt:lpwstr>0x010100C16168A330876842B4F5DC4F5B67C503</vt:lpwstr>
  </property>
</Properties>
</file>